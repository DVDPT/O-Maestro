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C0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A632D6" w:rsidRPr="003C4F3B" w:rsidRDefault="00A632D6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6C1C08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A632D6" w:rsidRPr="00095BBA" w:rsidRDefault="00A632D6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6C1C08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A632D6" w:rsidRPr="00095BBA" w:rsidRDefault="00A632D6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A632D6" w:rsidRPr="00095BBA" w:rsidRDefault="00A632D6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C1C08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A632D6" w:rsidRPr="00095BBA" w:rsidRDefault="00A632D6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C1C08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6C1C08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6C1C08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A632D6" w:rsidRPr="00095BBA" w:rsidRDefault="00A632D6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6C1C08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A632D6" w:rsidRPr="00095BBA" w:rsidRDefault="00A632D6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A632D6" w:rsidRPr="00095BBA" w:rsidRDefault="00A632D6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A632D6" w:rsidRPr="00095BBA" w:rsidRDefault="00A632D6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Email: </w:t>
                  </w:r>
                  <w:proofErr w:type="spellStart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arturj</w:t>
                  </w:r>
                  <w:proofErr w:type="spellEnd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A632D6" w:rsidRPr="00095BBA" w:rsidRDefault="00A632D6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6F3639" w:rsidRDefault="006C1C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1943652" w:history="1">
            <w:r w:rsidR="006F3639" w:rsidRPr="0081400E">
              <w:rPr>
                <w:rStyle w:val="Hiperligao"/>
                <w:noProof/>
              </w:rPr>
              <w:t>1. Introdução</w:t>
            </w:r>
            <w:r w:rsidR="006F3639">
              <w:rPr>
                <w:noProof/>
                <w:webHidden/>
              </w:rPr>
              <w:tab/>
            </w:r>
            <w:r w:rsidR="006F3639">
              <w:rPr>
                <w:noProof/>
                <w:webHidden/>
              </w:rPr>
              <w:fldChar w:fldCharType="begin"/>
            </w:r>
            <w:r w:rsidR="006F3639">
              <w:rPr>
                <w:noProof/>
                <w:webHidden/>
              </w:rPr>
              <w:instrText xml:space="preserve"> PAGEREF _Toc291943652 \h </w:instrText>
            </w:r>
            <w:r w:rsidR="006F3639">
              <w:rPr>
                <w:noProof/>
                <w:webHidden/>
              </w:rPr>
            </w:r>
            <w:r w:rsidR="006F3639">
              <w:rPr>
                <w:noProof/>
                <w:webHidden/>
              </w:rPr>
              <w:fldChar w:fldCharType="separate"/>
            </w:r>
            <w:r w:rsidR="006F3639">
              <w:rPr>
                <w:noProof/>
                <w:webHidden/>
              </w:rPr>
              <w:t>5</w:t>
            </w:r>
            <w:r w:rsidR="006F3639"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3" w:history="1">
            <w:r w:rsidRPr="0081400E">
              <w:rPr>
                <w:rStyle w:val="Hiperligao"/>
                <w:noProof/>
              </w:rPr>
              <w:t>1.1 Objectivos e Descrição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4" w:history="1">
            <w:r w:rsidRPr="0081400E">
              <w:rPr>
                <w:rStyle w:val="Hiperligao"/>
                <w:noProof/>
              </w:rPr>
              <w:t>1.2 Análise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5" w:history="1">
            <w:r w:rsidRPr="0081400E">
              <w:rPr>
                <w:rStyle w:val="Hiperligao"/>
                <w:noProof/>
              </w:rPr>
              <w:t>1.3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6" w:history="1">
            <w:r w:rsidRPr="0081400E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7" w:history="1">
            <w:r w:rsidRPr="0081400E">
              <w:rPr>
                <w:rStyle w:val="Hiperligao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8" w:history="1">
            <w:r w:rsidRPr="0081400E">
              <w:rPr>
                <w:rStyle w:val="Hiperligao"/>
                <w:noProof/>
              </w:rPr>
              <w:t>2.2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59" w:history="1">
            <w:r w:rsidRPr="0081400E">
              <w:rPr>
                <w:rStyle w:val="Hiperligao"/>
                <w:noProof/>
              </w:rPr>
              <w:t>2.3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0" w:history="1">
            <w:r w:rsidRPr="0081400E">
              <w:rPr>
                <w:rStyle w:val="Hiperligao"/>
                <w:noProof/>
              </w:rPr>
              <w:t>3.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1" w:history="1">
            <w:r w:rsidRPr="0081400E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2" w:history="1">
            <w:r w:rsidRPr="0081400E">
              <w:rPr>
                <w:rStyle w:val="Hiperligao"/>
                <w:noProof/>
              </w:rPr>
              <w:t>3.2 Implementação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3" w:history="1">
            <w:r w:rsidRPr="0081400E">
              <w:rPr>
                <w:rStyle w:val="Hiperligao"/>
                <w:noProof/>
              </w:rPr>
              <w:t>3.3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4" w:history="1">
            <w:r w:rsidRPr="0081400E">
              <w:rPr>
                <w:rStyle w:val="Hiperligao"/>
                <w:noProof/>
              </w:rPr>
              <w:t>3.4 Testes ao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5" w:history="1">
            <w:r w:rsidRPr="0081400E">
              <w:rPr>
                <w:rStyle w:val="Hiperligao"/>
                <w:noProof/>
              </w:rPr>
              <w:t>3.4.1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6" w:history="1">
            <w:r w:rsidRPr="0081400E">
              <w:rPr>
                <w:rStyle w:val="Hiperligao"/>
                <w:noProof/>
              </w:rPr>
              <w:t>3.4.2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7" w:history="1">
            <w:r w:rsidRPr="0081400E">
              <w:rPr>
                <w:rStyle w:val="Hiperligao"/>
                <w:noProof/>
              </w:rPr>
              <w:t>3.4.3 Descrição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8" w:history="1">
            <w:r w:rsidRPr="0081400E">
              <w:rPr>
                <w:rStyle w:val="Hiperligao"/>
                <w:noProof/>
              </w:rPr>
              <w:t>3.5 Tratamento da Resolução do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69" w:history="1">
            <w:r w:rsidRPr="0081400E">
              <w:rPr>
                <w:rStyle w:val="Hiperligao"/>
                <w:noProof/>
              </w:rPr>
              <w:t>3.6 Controlador dos filtros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0" w:history="1">
            <w:r w:rsidRPr="0081400E">
              <w:rPr>
                <w:rStyle w:val="Hiperligao"/>
                <w:noProof/>
              </w:rPr>
              <w:t>3.7 Tempos absolutos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1" w:history="1">
            <w:r w:rsidRPr="0081400E">
              <w:rPr>
                <w:rStyle w:val="Hiperligao"/>
                <w:noProof/>
              </w:rPr>
              <w:t>4. 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2" w:history="1">
            <w:r w:rsidRPr="0081400E">
              <w:rPr>
                <w:rStyle w:val="Hiperligao"/>
                <w:noProof/>
              </w:rPr>
              <w:t>4.1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3" w:history="1">
            <w:r w:rsidRPr="0081400E">
              <w:rPr>
                <w:rStyle w:val="Hiperligao"/>
                <w:noProof/>
              </w:rPr>
              <w:t>4.2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4" w:history="1">
            <w:r w:rsidRPr="0081400E">
              <w:rPr>
                <w:rStyle w:val="Hiperligao"/>
                <w:noProof/>
              </w:rPr>
              <w:t>4.3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5" w:history="1">
            <w:r w:rsidRPr="0081400E">
              <w:rPr>
                <w:rStyle w:val="Hiperligao"/>
                <w:noProof/>
              </w:rPr>
              <w:t>4.3.1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39" w:rsidRDefault="006F36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943676" w:history="1">
            <w:r w:rsidRPr="0081400E">
              <w:rPr>
                <w:rStyle w:val="Hiperligao"/>
                <w:noProof/>
                <w:lang w:val="en-US"/>
              </w:rPr>
              <w:t xml:space="preserve">5. </w:t>
            </w:r>
            <w:r w:rsidRPr="0081400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6C1C08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6F3639" w:rsidRDefault="006C1C08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6C1C08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6C1C08">
        <w:rPr>
          <w:smallCaps w:val="0"/>
        </w:rPr>
        <w:fldChar w:fldCharType="separate"/>
      </w:r>
      <w:hyperlink r:id="rId9" w:anchor="_Toc291943677" w:history="1">
        <w:r w:rsidR="006F3639" w:rsidRPr="003E0EE9">
          <w:rPr>
            <w:rStyle w:val="Hiperligao"/>
            <w:noProof/>
          </w:rPr>
          <w:t>Figura 1 - Funcionamento do Maestro.</w:t>
        </w:r>
        <w:r w:rsidR="006F3639">
          <w:rPr>
            <w:noProof/>
            <w:webHidden/>
          </w:rPr>
          <w:tab/>
        </w:r>
        <w:r w:rsidR="006F3639">
          <w:rPr>
            <w:noProof/>
            <w:webHidden/>
          </w:rPr>
          <w:fldChar w:fldCharType="begin"/>
        </w:r>
        <w:r w:rsidR="006F3639">
          <w:rPr>
            <w:noProof/>
            <w:webHidden/>
          </w:rPr>
          <w:instrText xml:space="preserve"> PAGEREF _Toc291943677 \h </w:instrText>
        </w:r>
        <w:r w:rsidR="006F3639">
          <w:rPr>
            <w:noProof/>
            <w:webHidden/>
          </w:rPr>
        </w:r>
        <w:r w:rsidR="006F3639">
          <w:rPr>
            <w:noProof/>
            <w:webHidden/>
          </w:rPr>
          <w:fldChar w:fldCharType="separate"/>
        </w:r>
        <w:r w:rsidR="006F3639">
          <w:rPr>
            <w:noProof/>
            <w:webHidden/>
          </w:rPr>
          <w:t>5</w:t>
        </w:r>
        <w:r w:rsidR="006F3639"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1943678" w:history="1">
        <w:r w:rsidRPr="003E0EE9">
          <w:rPr>
            <w:rStyle w:val="Hiperligao"/>
            <w:noProof/>
          </w:rPr>
          <w:t xml:space="preserve">Figura 2- Arquitectura de </w:t>
        </w:r>
        <w:r w:rsidRPr="003E0EE9">
          <w:rPr>
            <w:rStyle w:val="Hiperligao"/>
            <w:i/>
            <w:noProof/>
          </w:rPr>
          <w:t>Software</w:t>
        </w:r>
        <w:r w:rsidRPr="003E0EE9">
          <w:rPr>
            <w:rStyle w:val="Hiperligao"/>
            <w:noProof/>
          </w:rPr>
          <w:t xml:space="preserve">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1943679" w:history="1">
        <w:r w:rsidRPr="003E0EE9">
          <w:rPr>
            <w:rStyle w:val="Hiperligao"/>
            <w:noProof/>
          </w:rPr>
          <w:t xml:space="preserve">Figura 3 - Esquema de um filtro de </w:t>
        </w:r>
        <w:r w:rsidRPr="003E0EE9">
          <w:rPr>
            <w:rStyle w:val="Hiperligao"/>
            <w:i/>
            <w:noProof/>
          </w:rPr>
          <w:t>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1943680" w:history="1">
        <w:r w:rsidRPr="003E0EE9">
          <w:rPr>
            <w:rStyle w:val="Hiperligao"/>
            <w:noProof/>
          </w:rPr>
          <w:t xml:space="preserve">Figura 4 - Máquina de Estados de um filtro de </w:t>
        </w:r>
        <w:r w:rsidRPr="003E0EE9">
          <w:rPr>
            <w:rStyle w:val="Hiperligao"/>
            <w:i/>
            <w:noProof/>
          </w:rPr>
          <w:t>Goertzel</w:t>
        </w:r>
        <w:r w:rsidRPr="003E0EE9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1943681" w:history="1">
        <w:r w:rsidRPr="003E0EE9">
          <w:rPr>
            <w:rStyle w:val="Hiperligao"/>
            <w:noProof/>
          </w:rPr>
          <w:t>Figura 5 -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1943682" w:history="1">
        <w:r w:rsidRPr="003E0EE9">
          <w:rPr>
            <w:rStyle w:val="Hiperligao"/>
            <w:noProof/>
          </w:rPr>
          <w:t xml:space="preserve">Figura 6 - Funcionamento do </w:t>
        </w:r>
        <w:r w:rsidRPr="003E0EE9">
          <w:rPr>
            <w:rStyle w:val="Hiperligao"/>
            <w:i/>
            <w:noProof/>
          </w:rPr>
          <w:t>Goertzel Controller</w:t>
        </w:r>
        <w:r w:rsidRPr="003E0EE9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3639" w:rsidRDefault="006F3639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943683" w:history="1">
        <w:r w:rsidRPr="003E0EE9">
          <w:rPr>
            <w:rStyle w:val="Hiperligao"/>
            <w:noProof/>
          </w:rPr>
          <w:t>Figura 7 -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60C2" w:rsidRDefault="006C1C08">
      <w:pPr>
        <w:rPr>
          <w:rFonts w:cstheme="minorHAnsi"/>
          <w:smallCaps/>
          <w:sz w:val="20"/>
          <w:szCs w:val="20"/>
        </w:rPr>
      </w:pPr>
      <w:r>
        <w:rPr>
          <w:rFonts w:cstheme="minorHAnsi"/>
          <w:smallCaps/>
          <w:sz w:val="20"/>
          <w:szCs w:val="20"/>
        </w:rPr>
        <w:fldChar w:fldCharType="end"/>
      </w:r>
    </w:p>
    <w:p w:rsidR="00DA099D" w:rsidRPr="00DA099D" w:rsidRDefault="00DA099D" w:rsidP="00DA099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DA099D" w:rsidRDefault="00DA099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91941288" w:history="1">
        <w:r w:rsidRPr="00877283">
          <w:rPr>
            <w:rStyle w:val="Hiperligao"/>
            <w:noProof/>
          </w:rPr>
          <w:t>Tabela 1- Frequências e diferenças entre frequências(D.C.A) de um piano.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099D" w:rsidRDefault="00DA099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941289" w:history="1">
        <w:r w:rsidRPr="00877283">
          <w:rPr>
            <w:rStyle w:val="Hiperligao"/>
            <w:noProof/>
          </w:rPr>
          <w:t>Tabela 2 - Resultados do teste com sinais compostos por múltiplas sinusoides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A099D" w:rsidRDefault="00DA099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941290" w:history="1">
        <w:r w:rsidRPr="00877283">
          <w:rPr>
            <w:rStyle w:val="Hiperligao"/>
            <w:noProof/>
          </w:rPr>
          <w:t>Tabela 3 - Algumas frequências da Tabela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A099D" w:rsidRDefault="00DA099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941291" w:history="1">
        <w:r w:rsidRPr="00877283">
          <w:rPr>
            <w:rStyle w:val="Hiperligao"/>
            <w:noProof/>
          </w:rPr>
          <w:t>Tabela 4 - Valores de N e das frequencias de amostragem para as frequencias do piano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099D" w:rsidRDefault="00DA099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941292" w:history="1">
        <w:r w:rsidRPr="00877283">
          <w:rPr>
            <w:rStyle w:val="Hiperligao"/>
            <w:noProof/>
          </w:rPr>
          <w:t xml:space="preserve">Tabela 5 - Resultado do calculo do tempo de processamento do algoritmo de </w:t>
        </w:r>
        <w:r w:rsidRPr="00877283">
          <w:rPr>
            <w:rStyle w:val="Hiperligao"/>
            <w:i/>
            <w:noProof/>
          </w:rPr>
          <w:t>Goertzel</w:t>
        </w:r>
        <w:r w:rsidRPr="00877283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_Toc291941292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099D" w:rsidRDefault="00DA099D">
      <w: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1943652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</w:t>
      </w:r>
      <w:r w:rsidR="005C0583">
        <w:rPr>
          <w:rFonts w:ascii="Times New Roman" w:hAnsi="Times New Roman" w:cs="Times New Roman"/>
          <w:sz w:val="24"/>
          <w:szCs w:val="24"/>
        </w:rPr>
        <w:t xml:space="preserve">de </w:t>
      </w:r>
      <w:r w:rsidR="005C0583" w:rsidRPr="00B5566D">
        <w:rPr>
          <w:rFonts w:ascii="Times New Roman" w:hAnsi="Times New Roman" w:cs="Times New Roman"/>
          <w:sz w:val="24"/>
          <w:szCs w:val="24"/>
        </w:rPr>
        <w:t>processamento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</w:t>
      </w:r>
      <w:r w:rsidR="003112FC">
        <w:rPr>
          <w:rFonts w:ascii="Times New Roman" w:hAnsi="Times New Roman" w:cs="Times New Roman"/>
          <w:sz w:val="24"/>
          <w:szCs w:val="24"/>
        </w:rPr>
        <w:t xml:space="preserve"> do referido projecto, desenvolvida até ao momento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5C0583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5C0583">
        <w:rPr>
          <w:rFonts w:ascii="Times New Roman" w:hAnsi="Times New Roman" w:cs="Times New Roman"/>
          <w:sz w:val="24"/>
          <w:szCs w:val="24"/>
        </w:rPr>
        <w:t xml:space="preserve"> para realizar o algoritmo de Goertzel foi subdimensionado</w:t>
      </w:r>
      <w:r w:rsidR="009A0CE4">
        <w:rPr>
          <w:rFonts w:ascii="Times New Roman" w:hAnsi="Times New Roman" w:cs="Times New Roman"/>
          <w:sz w:val="24"/>
          <w:szCs w:val="24"/>
        </w:rPr>
        <w:t>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</w:t>
      </w:r>
      <w:r w:rsidR="0015032A">
        <w:rPr>
          <w:rFonts w:ascii="Times New Roman" w:hAnsi="Times New Roman" w:cs="Times New Roman"/>
          <w:sz w:val="24"/>
          <w:szCs w:val="24"/>
        </w:rPr>
        <w:t>s,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necessário despender mais tempo de desenvolvimento do que o previsto</w:t>
      </w:r>
      <w:r w:rsidR="00597A97">
        <w:rPr>
          <w:rFonts w:ascii="Times New Roman" w:hAnsi="Times New Roman" w:cs="Times New Roman"/>
          <w:sz w:val="24"/>
          <w:szCs w:val="24"/>
        </w:rPr>
        <w:t xml:space="preserve">; </w:t>
      </w:r>
      <w:r w:rsidR="00DC786E">
        <w:rPr>
          <w:rFonts w:ascii="Times New Roman" w:hAnsi="Times New Roman" w:cs="Times New Roman"/>
          <w:sz w:val="24"/>
          <w:szCs w:val="24"/>
        </w:rPr>
        <w:t xml:space="preserve">este atraso deve-se maioritariamente à falta de conhecimento dos elementos do grupo </w:t>
      </w:r>
      <w:r w:rsidR="0015032A">
        <w:rPr>
          <w:rFonts w:ascii="Times New Roman" w:hAnsi="Times New Roman" w:cs="Times New Roman"/>
          <w:sz w:val="24"/>
          <w:szCs w:val="24"/>
        </w:rPr>
        <w:t>n</w:t>
      </w:r>
      <w:r w:rsidR="00DC786E">
        <w:rPr>
          <w:rFonts w:ascii="Times New Roman" w:hAnsi="Times New Roman" w:cs="Times New Roman"/>
          <w:sz w:val="24"/>
          <w:szCs w:val="24"/>
        </w:rPr>
        <w:t>a área de</w:t>
      </w:r>
      <w:r w:rsidR="00597A97">
        <w:rPr>
          <w:rFonts w:ascii="Times New Roman" w:hAnsi="Times New Roman" w:cs="Times New Roman"/>
          <w:sz w:val="24"/>
          <w:szCs w:val="24"/>
        </w:rPr>
        <w:t xml:space="preserve"> processamento de sinal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Default="004E58AC" w:rsidP="00B169BA">
      <w:pPr>
        <w:pStyle w:val="Ttulo2"/>
      </w:pPr>
      <w:bookmarkStart w:id="1" w:name="_Toc291943653"/>
      <w:r>
        <w:t xml:space="preserve">1.1 Objectivos e </w:t>
      </w:r>
      <w:r w:rsidR="0015032A">
        <w:t>D</w:t>
      </w:r>
      <w:r>
        <w:t xml:space="preserve">escrição do </w:t>
      </w:r>
      <w:r w:rsidR="0015032A">
        <w:t>P</w:t>
      </w:r>
      <w:r>
        <w:t>rojecto</w:t>
      </w:r>
      <w:bookmarkEnd w:id="1"/>
    </w:p>
    <w:p w:rsidR="00B169BA" w:rsidRPr="00B169BA" w:rsidRDefault="00B169BA" w:rsidP="00B169BA"/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6369AB">
        <w:rPr>
          <w:rFonts w:ascii="Times New Roman" w:hAnsi="Times New Roman" w:cs="Times New Roman"/>
          <w:sz w:val="24"/>
          <w:szCs w:val="24"/>
        </w:rPr>
        <w:t xml:space="preserve"> </w:t>
      </w:r>
      <w:r w:rsidRPr="009B65DF">
        <w:rPr>
          <w:rFonts w:ascii="Times New Roman" w:hAnsi="Times New Roman" w:cs="Times New Roman"/>
          <w:sz w:val="24"/>
          <w:szCs w:val="24"/>
        </w:rPr>
        <w:t xml:space="preserve">ilustra </w:t>
      </w:r>
      <w:r w:rsidR="009F4D83">
        <w:rPr>
          <w:rFonts w:ascii="Times New Roman" w:hAnsi="Times New Roman" w:cs="Times New Roman"/>
          <w:sz w:val="24"/>
          <w:szCs w:val="24"/>
        </w:rPr>
        <w:t>o diagram</w:t>
      </w:r>
      <w:r w:rsidR="009A0969">
        <w:rPr>
          <w:rFonts w:ascii="Times New Roman" w:hAnsi="Times New Roman" w:cs="Times New Roman"/>
          <w:sz w:val="24"/>
          <w:szCs w:val="24"/>
        </w:rPr>
        <w:t>a</w:t>
      </w:r>
      <w:r w:rsidR="009F4D83">
        <w:rPr>
          <w:rFonts w:ascii="Times New Roman" w:hAnsi="Times New Roman" w:cs="Times New Roman"/>
          <w:sz w:val="24"/>
          <w:szCs w:val="24"/>
        </w:rPr>
        <w:t xml:space="preserve"> de blocos dos elementos do projecto e a</w:t>
      </w:r>
      <w:r w:rsidRPr="009B65DF">
        <w:rPr>
          <w:rFonts w:ascii="Times New Roman" w:hAnsi="Times New Roman" w:cs="Times New Roman"/>
          <w:sz w:val="24"/>
          <w:szCs w:val="24"/>
        </w:rPr>
        <w:t xml:space="preserve"> interacção</w:t>
      </w:r>
      <w:r>
        <w:rPr>
          <w:rFonts w:ascii="Times New Roman" w:hAnsi="Times New Roman" w:cs="Times New Roman"/>
          <w:sz w:val="24"/>
          <w:szCs w:val="24"/>
        </w:rPr>
        <w:t xml:space="preserve"> entre os </w:t>
      </w:r>
      <w:r w:rsidR="009F4D83">
        <w:rPr>
          <w:rFonts w:ascii="Times New Roman" w:hAnsi="Times New Roman" w:cs="Times New Roman"/>
          <w:sz w:val="24"/>
          <w:szCs w:val="24"/>
        </w:rPr>
        <w:t>mesmos.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6C1C08" w:rsidP="004E58AC">
      <w:pPr>
        <w:rPr>
          <w:rFonts w:ascii="Times New Roman" w:hAnsi="Times New Roman" w:cs="Times New Roman"/>
          <w:sz w:val="24"/>
          <w:szCs w:val="24"/>
        </w:rPr>
      </w:pPr>
      <w:r w:rsidRPr="006C1C08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A632D6" w:rsidRPr="00832657" w:rsidRDefault="00A632D6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bookmarkStart w:id="3" w:name="_Toc291943677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Maestro.</w:t>
                  </w:r>
                  <w:bookmarkEnd w:id="3"/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0969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E58AC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DC786E">
        <w:rPr>
          <w:rFonts w:ascii="Times New Roman" w:hAnsi="Times New Roman" w:cs="Times New Roman"/>
          <w:i/>
          <w:sz w:val="24"/>
          <w:szCs w:val="24"/>
        </w:rPr>
        <w:t>,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Advance</w:t>
      </w:r>
      <w:proofErr w:type="spellEnd"/>
      <w:r w:rsidR="006E64B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6E64B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E64BC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6E64BC" w:rsidRPr="006E64BC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FA72EA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E58AC" w:rsidRPr="009B65DF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</w:t>
      </w:r>
      <w:r w:rsidR="004E58AC">
        <w:rPr>
          <w:rFonts w:ascii="Times New Roman" w:hAnsi="Times New Roman" w:cs="Times New Roman"/>
          <w:sz w:val="24"/>
          <w:szCs w:val="24"/>
        </w:rPr>
        <w:t xml:space="preserve">l. Para a </w:t>
      </w:r>
      <w:r w:rsidR="00DC786E">
        <w:rPr>
          <w:rFonts w:ascii="Times New Roman" w:hAnsi="Times New Roman" w:cs="Times New Roman"/>
          <w:sz w:val="24"/>
          <w:szCs w:val="24"/>
        </w:rPr>
        <w:t>recolha de amostras</w:t>
      </w:r>
      <w:r w:rsidR="004E58AC">
        <w:rPr>
          <w:rFonts w:ascii="Times New Roman" w:hAnsi="Times New Roman" w:cs="Times New Roman"/>
          <w:sz w:val="24"/>
          <w:szCs w:val="24"/>
        </w:rPr>
        <w:t xml:space="preserve"> será 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="006E64BC"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input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output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irá ser usado um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LCD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4E58AC"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4E58AC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4E58AC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2D2BCF">
        <w:rPr>
          <w:rFonts w:ascii="Times New Roman" w:hAnsi="Times New Roman" w:cs="Times New Roman"/>
          <w:sz w:val="24"/>
          <w:szCs w:val="24"/>
        </w:rPr>
        <w:t>, tal como se apresenta na</w:t>
      </w:r>
      <w:r w:rsidR="009A0969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0159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4E58AC">
        <w:rPr>
          <w:rFonts w:ascii="Times New Roman" w:hAnsi="Times New Roman" w:cs="Times New Roman"/>
          <w:sz w:val="24"/>
          <w:szCs w:val="24"/>
        </w:rPr>
        <w:t>: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32A">
        <w:rPr>
          <w:rFonts w:ascii="Times New Roman" w:hAnsi="Times New Roman" w:cs="Times New Roman"/>
          <w:i/>
          <w:sz w:val="24"/>
          <w:szCs w:val="24"/>
        </w:rPr>
        <w:lastRenderedPageBreak/>
        <w:t>Hardware</w:t>
      </w:r>
      <w:r w:rsidRPr="009B65DF">
        <w:rPr>
          <w:rFonts w:ascii="Times New Roman" w:hAnsi="Times New Roman" w:cs="Times New Roman"/>
          <w:sz w:val="24"/>
          <w:szCs w:val="24"/>
        </w:rPr>
        <w:t xml:space="preserve">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 xml:space="preserve">bstracção ao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>, responsável por definir a ponte entre a ca</w:t>
      </w:r>
      <w:r>
        <w:rPr>
          <w:rFonts w:ascii="Times New Roman" w:hAnsi="Times New Roman" w:cs="Times New Roman"/>
          <w:sz w:val="24"/>
          <w:szCs w:val="24"/>
        </w:rPr>
        <w:t xml:space="preserve">mada aplicacional e 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</w:t>
      </w:r>
      <w:r w:rsidRPr="0015032A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será implementado.</w:t>
      </w: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6C1C08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 w:rsidRPr="006C1C08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6.5pt;width:235.15pt;height:21pt;z-index:251679744" stroked="f">
            <v:textbox style="mso-next-textbox:#_x0000_s1047;mso-fit-shape-to-text:t" inset="0,0,0,0">
              <w:txbxContent>
                <w:p w:rsidR="00A632D6" w:rsidRPr="002A547C" w:rsidRDefault="00A632D6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4" w:name="_Ref291750159"/>
                  <w:bookmarkStart w:id="5" w:name="_Toc291943678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2</w:t>
                    </w:r>
                  </w:fldSimple>
                  <w:bookmarkEnd w:id="4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5"/>
                </w:p>
              </w:txbxContent>
            </v:textbox>
            <w10:wrap type="topAndBottom"/>
          </v:shape>
        </w:pict>
      </w: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6" w:name="_Toc291943654"/>
      <w:r>
        <w:t>1.2 Análise de Recursos</w:t>
      </w:r>
      <w:bookmarkEnd w:id="6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e processamento</w:t>
      </w:r>
      <w:r w:rsidR="005C0583">
        <w:rPr>
          <w:rFonts w:ascii="Times New Roman" w:hAnsi="Times New Roman" w:cs="Times New Roman"/>
          <w:sz w:val="24"/>
        </w:rPr>
        <w:t xml:space="preserve"> das </w:t>
      </w:r>
      <w:r w:rsidR="00DC786E">
        <w:rPr>
          <w:rFonts w:ascii="Times New Roman" w:hAnsi="Times New Roman" w:cs="Times New Roman"/>
          <w:sz w:val="24"/>
        </w:rPr>
        <w:t xml:space="preserve">amostras </w:t>
      </w:r>
      <w:r w:rsidR="005C0583">
        <w:rPr>
          <w:rFonts w:ascii="Times New Roman" w:hAnsi="Times New Roman" w:cs="Times New Roman"/>
          <w:sz w:val="24"/>
        </w:rPr>
        <w:t>de</w:t>
      </w:r>
      <w:r w:rsidR="004E58AC" w:rsidRPr="002A70EE">
        <w:rPr>
          <w:rFonts w:ascii="Times New Roman" w:hAnsi="Times New Roman" w:cs="Times New Roman"/>
          <w:sz w:val="24"/>
        </w:rPr>
        <w:t xml:space="preserve"> som. As frequências que se pretende captar e processar estão na banda de 27 Hz a 4186 Hz. Assim, é necessário</w:t>
      </w:r>
      <w:r w:rsidR="005C0583">
        <w:rPr>
          <w:rFonts w:ascii="Times New Roman" w:hAnsi="Times New Roman" w:cs="Times New Roman"/>
          <w:sz w:val="24"/>
        </w:rPr>
        <w:t xml:space="preserve">, </w:t>
      </w:r>
      <w:r w:rsidR="005C0583" w:rsidRPr="002A70EE">
        <w:rPr>
          <w:rFonts w:ascii="Times New Roman" w:hAnsi="Times New Roman" w:cs="Times New Roman"/>
          <w:sz w:val="24"/>
        </w:rPr>
        <w:t xml:space="preserve">respeitando o </w:t>
      </w:r>
      <w:r w:rsidR="006369AB">
        <w:rPr>
          <w:rFonts w:ascii="Times New Roman" w:hAnsi="Times New Roman" w:cs="Times New Roman"/>
          <w:sz w:val="24"/>
        </w:rPr>
        <w:t>teorema</w:t>
      </w:r>
      <w:r w:rsidR="006369AB" w:rsidRPr="002A70EE">
        <w:rPr>
          <w:rFonts w:ascii="Times New Roman" w:hAnsi="Times New Roman" w:cs="Times New Roman"/>
          <w:sz w:val="24"/>
        </w:rPr>
        <w:t xml:space="preserve"> </w:t>
      </w:r>
      <w:r w:rsidR="005C0583" w:rsidRPr="002A70EE">
        <w:rPr>
          <w:rFonts w:ascii="Times New Roman" w:hAnsi="Times New Roman" w:cs="Times New Roman"/>
          <w:sz w:val="24"/>
        </w:rPr>
        <w:t xml:space="preserve">de </w:t>
      </w:r>
      <w:r w:rsidR="005C0583" w:rsidRPr="002A70EE">
        <w:rPr>
          <w:rFonts w:ascii="Times New Roman" w:hAnsi="Times New Roman" w:cs="Times New Roman"/>
          <w:i/>
          <w:sz w:val="24"/>
        </w:rPr>
        <w:t>Nyquist</w:t>
      </w:r>
      <w:sdt>
        <w:sdtPr>
          <w:rPr>
            <w:rFonts w:ascii="Times New Roman" w:hAnsi="Times New Roman" w:cs="Times New Roman"/>
            <w:i/>
            <w:sz w:val="24"/>
          </w:rPr>
          <w:id w:val="60055594"/>
          <w:citation/>
        </w:sdtPr>
        <w:sdtContent>
          <w:r w:rsidR="006C1C08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5C0583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6C1C08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</w:rPr>
            <w:t>]</w:t>
          </w:r>
          <w:r w:rsidR="006C1C08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5C0583">
        <w:rPr>
          <w:rFonts w:ascii="Times New Roman" w:hAnsi="Times New Roman" w:cs="Times New Roman"/>
          <w:i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no mínimo utilizar uma frequência de amostragem superior a 8372</w:t>
      </w:r>
      <w:ins w:id="7" w:author="Artur" w:date="2011-04-29T08:42:00Z">
        <w:r w:rsidR="00746FAB">
          <w:rPr>
            <w:rFonts w:ascii="Times New Roman" w:hAnsi="Times New Roman" w:cs="Times New Roman"/>
            <w:sz w:val="24"/>
          </w:rPr>
          <w:t xml:space="preserve"> </w:t>
        </w:r>
      </w:ins>
      <w:r w:rsidR="004E58AC" w:rsidRPr="002A70EE">
        <w:rPr>
          <w:rFonts w:ascii="Times New Roman" w:hAnsi="Times New Roman" w:cs="Times New Roman"/>
          <w:sz w:val="24"/>
        </w:rPr>
        <w:t>Hz</w:t>
      </w:r>
      <w:del w:id="8" w:author="Artur" w:date="2011-04-29T08:42:00Z">
        <w:r w:rsidR="004E58AC" w:rsidRPr="002A70EE" w:rsidDel="00746FAB">
          <w:rPr>
            <w:rFonts w:ascii="Times New Roman" w:hAnsi="Times New Roman" w:cs="Times New Roman"/>
            <w:sz w:val="24"/>
          </w:rPr>
          <w:delText>,</w:delText>
        </w:r>
      </w:del>
      <w:r w:rsidR="004E58AC" w:rsidRPr="002A70EE">
        <w:rPr>
          <w:rFonts w:ascii="Times New Roman" w:hAnsi="Times New Roman" w:cs="Times New Roman"/>
          <w:sz w:val="24"/>
        </w:rPr>
        <w:t xml:space="preserve">. O </w:t>
      </w:r>
      <w:r w:rsidR="004E58AC" w:rsidRPr="0015032A">
        <w:rPr>
          <w:rFonts w:ascii="Times New Roman" w:hAnsi="Times New Roman" w:cs="Times New Roman"/>
          <w:i/>
          <w:sz w:val="24"/>
        </w:rPr>
        <w:t>ADC</w:t>
      </w:r>
      <w:r w:rsidR="004E58AC" w:rsidRPr="002A70EE">
        <w:rPr>
          <w:rFonts w:ascii="Times New Roman" w:hAnsi="Times New Roman" w:cs="Times New Roman"/>
          <w:sz w:val="24"/>
        </w:rPr>
        <w:t xml:space="preserve"> funciona com 10 </w:t>
      </w:r>
      <w:r w:rsidR="004E58AC" w:rsidRPr="002A70EE">
        <w:rPr>
          <w:rFonts w:ascii="Times New Roman" w:hAnsi="Times New Roman" w:cs="Times New Roman"/>
          <w:i/>
          <w:sz w:val="24"/>
        </w:rPr>
        <w:t>bits</w:t>
      </w:r>
      <w:r w:rsidR="004E58AC" w:rsidRPr="002A70EE">
        <w:rPr>
          <w:rFonts w:ascii="Times New Roman" w:hAnsi="Times New Roman" w:cs="Times New Roman"/>
          <w:sz w:val="24"/>
        </w:rPr>
        <w:t xml:space="preserve"> por amostra num intervalo de amplitude de 0 a 3V, com frequência de amostragem até 400 kHz logo é uma solução adequada para a </w:t>
      </w:r>
      <w:r w:rsidR="006E54A1">
        <w:rPr>
          <w:rFonts w:ascii="Times New Roman" w:hAnsi="Times New Roman" w:cs="Times New Roman"/>
          <w:sz w:val="24"/>
        </w:rPr>
        <w:t xml:space="preserve">banda de frequência  que se </w:t>
      </w:r>
      <w:r w:rsidR="004E58AC" w:rsidRPr="002A70EE">
        <w:rPr>
          <w:rFonts w:ascii="Times New Roman" w:hAnsi="Times New Roman" w:cs="Times New Roman"/>
          <w:sz w:val="24"/>
        </w:rPr>
        <w:t xml:space="preserve"> pretend</w:t>
      </w:r>
      <w:r w:rsidR="006E54A1">
        <w:rPr>
          <w:rFonts w:ascii="Times New Roman" w:hAnsi="Times New Roman" w:cs="Times New Roman"/>
          <w:sz w:val="24"/>
        </w:rPr>
        <w:t>e processar.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Para a implementação do projecto</w:t>
      </w:r>
      <w:r w:rsidR="005C0583">
        <w:rPr>
          <w:rFonts w:ascii="Times New Roman" w:hAnsi="Times New Roman" w:cs="Times New Roman"/>
          <w:sz w:val="24"/>
        </w:rPr>
        <w:t xml:space="preserve"> vão ser </w:t>
      </w:r>
      <w:r w:rsidR="006369AB">
        <w:rPr>
          <w:rFonts w:ascii="Times New Roman" w:hAnsi="Times New Roman" w:cs="Times New Roman"/>
          <w:sz w:val="24"/>
        </w:rPr>
        <w:t>utilizados</w:t>
      </w:r>
      <w:r w:rsidR="005C0583">
        <w:rPr>
          <w:rFonts w:ascii="Times New Roman" w:hAnsi="Times New Roman" w:cs="Times New Roman"/>
          <w:sz w:val="24"/>
        </w:rPr>
        <w:t xml:space="preserve"> os seguintes recursos</w:t>
      </w:r>
      <w:r w:rsidRPr="002A70EE">
        <w:rPr>
          <w:rFonts w:ascii="Times New Roman" w:hAnsi="Times New Roman" w:cs="Times New Roman"/>
          <w:sz w:val="24"/>
        </w:rPr>
        <w:t xml:space="preserve">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6C1C08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6C1C08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</w:rPr>
            <w:t>]</w:t>
          </w:r>
          <w:r w:rsidR="006C1C08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032A">
        <w:rPr>
          <w:rFonts w:ascii="Times New Roman" w:hAnsi="Times New Roman" w:cs="Times New Roman"/>
          <w:i/>
          <w:sz w:val="24"/>
        </w:rPr>
        <w:t>LCD</w:t>
      </w:r>
      <w:r w:rsidRPr="002A70EE">
        <w:rPr>
          <w:rFonts w:ascii="Times New Roman" w:hAnsi="Times New Roman" w:cs="Times New Roman"/>
          <w:sz w:val="24"/>
        </w:rPr>
        <w:t xml:space="preserve"> R</w:t>
      </w:r>
      <w:r w:rsidRPr="0015032A">
        <w:rPr>
          <w:rFonts w:ascii="Times New Roman" w:hAnsi="Times New Roman" w:cs="Times New Roman"/>
          <w:i/>
          <w:sz w:val="24"/>
        </w:rPr>
        <w:t>G</w:t>
      </w:r>
      <w:r w:rsidRPr="002A70EE">
        <w:rPr>
          <w:rFonts w:ascii="Times New Roman" w:hAnsi="Times New Roman" w:cs="Times New Roman"/>
          <w:sz w:val="24"/>
        </w:rPr>
        <w:t xml:space="preserve">B gráfico (320x240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pixels</w:t>
      </w:r>
      <w:proofErr w:type="spellEnd"/>
      <w:r w:rsidRPr="002A70EE">
        <w:rPr>
          <w:rFonts w:ascii="Times New Roman" w:hAnsi="Times New Roman" w:cs="Times New Roman"/>
          <w:sz w:val="24"/>
        </w:rPr>
        <w:t xml:space="preserve">) com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touch</w:t>
      </w:r>
      <w:proofErr w:type="spellEnd"/>
      <w:r w:rsidRPr="002A70E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screen</w:t>
      </w:r>
      <w:proofErr w:type="spellEnd"/>
      <w:r w:rsidRPr="002A70EE">
        <w:rPr>
          <w:rFonts w:ascii="Times New Roman" w:hAnsi="Times New Roman" w:cs="Times New Roman"/>
          <w:sz w:val="24"/>
        </w:rPr>
        <w:t>.</w:t>
      </w:r>
    </w:p>
    <w:p w:rsidR="004E58AC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DC786E" w:rsidRPr="002A70EE" w:rsidRDefault="00DC786E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periférico </w:t>
      </w:r>
      <w:r w:rsidRPr="00DC786E">
        <w:rPr>
          <w:rFonts w:ascii="Times New Roman" w:hAnsi="Times New Roman" w:cs="Times New Roman"/>
          <w:i/>
          <w:sz w:val="24"/>
        </w:rPr>
        <w:t>ADC</w:t>
      </w:r>
      <w:r>
        <w:rPr>
          <w:rFonts w:ascii="Times New Roman" w:hAnsi="Times New Roman" w:cs="Times New Roman"/>
          <w:sz w:val="24"/>
        </w:rPr>
        <w:t xml:space="preserve"> do Microcontrolador LCP2294.</w:t>
      </w:r>
    </w:p>
    <w:p w:rsidR="004E58AC" w:rsidRDefault="006E64BC" w:rsidP="006E64BC">
      <w:pPr>
        <w:pStyle w:val="Ttulo2"/>
      </w:pPr>
      <w:bookmarkStart w:id="9" w:name="_Toc291943655"/>
      <w:r>
        <w:t>1.3 Organização do documento</w:t>
      </w:r>
      <w:bookmarkEnd w:id="9"/>
    </w:p>
    <w:p w:rsidR="006E64BC" w:rsidRDefault="006E64BC" w:rsidP="006E64BC"/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 A </w:t>
      </w:r>
      <w:r w:rsidR="005C0583">
        <w:rPr>
          <w:rFonts w:ascii="Times New Roman" w:hAnsi="Times New Roman" w:cs="Times New Roman"/>
          <w:sz w:val="24"/>
          <w:szCs w:val="24"/>
        </w:rPr>
        <w:t>secção 1 apresenta a</w:t>
      </w:r>
      <w:r w:rsidR="0043477C">
        <w:rPr>
          <w:rFonts w:ascii="Times New Roman" w:hAnsi="Times New Roman" w:cs="Times New Roman"/>
          <w:sz w:val="24"/>
          <w:szCs w:val="24"/>
        </w:rPr>
        <w:t xml:space="preserve"> descrição, </w:t>
      </w:r>
      <w:r w:rsidR="006E64BC">
        <w:rPr>
          <w:rFonts w:ascii="Times New Roman" w:hAnsi="Times New Roman" w:cs="Times New Roman"/>
          <w:sz w:val="24"/>
          <w:szCs w:val="24"/>
        </w:rPr>
        <w:t xml:space="preserve">os objectivos </w:t>
      </w:r>
      <w:r w:rsidR="0043477C">
        <w:rPr>
          <w:rFonts w:ascii="Times New Roman" w:hAnsi="Times New Roman" w:cs="Times New Roman"/>
          <w:sz w:val="24"/>
          <w:szCs w:val="24"/>
        </w:rPr>
        <w:t>finais e os recursos necessários à elaboração do projecto.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477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2 irá constar a descrição do algoritmo de </w:t>
      </w:r>
      <w:r w:rsidR="0043477C"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13219E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6C1C08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2A70EE">
        <w:rPr>
          <w:rFonts w:ascii="Times New Roman" w:hAnsi="Times New Roman" w:cs="Times New Roman"/>
          <w:sz w:val="24"/>
          <w:szCs w:val="24"/>
        </w:rPr>
        <w:t xml:space="preserve"> e </w:t>
      </w:r>
      <w:r w:rsidR="0043477C">
        <w:rPr>
          <w:rFonts w:ascii="Times New Roman" w:hAnsi="Times New Roman" w:cs="Times New Roman"/>
          <w:sz w:val="24"/>
          <w:szCs w:val="24"/>
        </w:rPr>
        <w:t>as motivações para a escolha deste como algoritmo de processamento de sinal</w:t>
      </w:r>
      <w:r w:rsidR="002A70EE">
        <w:rPr>
          <w:rFonts w:ascii="Times New Roman" w:hAnsi="Times New Roman" w:cs="Times New Roman"/>
          <w:sz w:val="24"/>
          <w:szCs w:val="24"/>
        </w:rPr>
        <w:t>.</w:t>
      </w:r>
    </w:p>
    <w:p w:rsidR="0043477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3 será apresentado todo o trabalho realizado até ao momento, nomeadamente a implementação do algoritmo de </w:t>
      </w:r>
      <w:r w:rsidR="0043477C" w:rsidRPr="0043477C">
        <w:rPr>
          <w:rFonts w:ascii="Times New Roman" w:hAnsi="Times New Roman" w:cs="Times New Roman"/>
          <w:i/>
          <w:sz w:val="24"/>
          <w:szCs w:val="24"/>
        </w:rPr>
        <w:t>Goertzel</w:t>
      </w:r>
      <w:r w:rsidR="0043477C">
        <w:rPr>
          <w:rFonts w:ascii="Times New Roman" w:hAnsi="Times New Roman" w:cs="Times New Roman"/>
          <w:sz w:val="24"/>
          <w:szCs w:val="24"/>
        </w:rPr>
        <w:t xml:space="preserve">, a resolução para problemas detectados </w:t>
      </w:r>
      <w:r w:rsidR="005C0583">
        <w:rPr>
          <w:rFonts w:ascii="Times New Roman" w:hAnsi="Times New Roman" w:cs="Times New Roman"/>
          <w:sz w:val="24"/>
          <w:szCs w:val="24"/>
        </w:rPr>
        <w:t xml:space="preserve">nos </w:t>
      </w:r>
      <w:r w:rsidR="0043477C">
        <w:rPr>
          <w:rFonts w:ascii="Times New Roman" w:hAnsi="Times New Roman" w:cs="Times New Roman"/>
          <w:sz w:val="24"/>
          <w:szCs w:val="24"/>
        </w:rPr>
        <w:t>testes realizados sobre o algoritmo.</w:t>
      </w:r>
    </w:p>
    <w:p w:rsidR="0043477C" w:rsidRPr="006E64BC" w:rsidRDefault="00B169BA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Por fim a secção 4 </w:t>
      </w:r>
      <w:r w:rsidR="0013219E">
        <w:rPr>
          <w:rFonts w:ascii="Times New Roman" w:hAnsi="Times New Roman" w:cs="Times New Roman"/>
          <w:sz w:val="24"/>
          <w:szCs w:val="24"/>
        </w:rPr>
        <w:t xml:space="preserve">irá conter as conclusões do trabalho realizado </w:t>
      </w:r>
      <w:r w:rsidR="005C0583">
        <w:rPr>
          <w:rFonts w:ascii="Times New Roman" w:hAnsi="Times New Roman" w:cs="Times New Roman"/>
          <w:sz w:val="24"/>
          <w:szCs w:val="24"/>
        </w:rPr>
        <w:t xml:space="preserve">até ao momento, </w:t>
      </w:r>
      <w:r w:rsidR="0013219E">
        <w:rPr>
          <w:rFonts w:ascii="Times New Roman" w:hAnsi="Times New Roman" w:cs="Times New Roman"/>
          <w:sz w:val="24"/>
          <w:szCs w:val="24"/>
        </w:rPr>
        <w:t>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10" w:name="_Toc291943656"/>
      <w:r w:rsidRPr="00B5566D">
        <w:lastRenderedPageBreak/>
        <w:t xml:space="preserve">2. </w:t>
      </w:r>
      <w:r w:rsidR="00603BD0">
        <w:t xml:space="preserve"> </w:t>
      </w:r>
      <w:r w:rsidRPr="00B5566D">
        <w:t>Algoritmo de Goertzel</w:t>
      </w:r>
      <w:bookmarkEnd w:id="10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11" w:name="_Toc291943657"/>
      <w:r w:rsidRPr="00B5566D">
        <w:t xml:space="preserve">2.1 </w:t>
      </w:r>
      <w:r w:rsidR="00D71EE5">
        <w:t>Introdução</w:t>
      </w:r>
      <w:bookmarkEnd w:id="1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6C1C08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1C08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next-textbox:#_x0000_s1048;mso-fit-shape-to-text:t" inset="0,0,0,0">
              <w:txbxContent>
                <w:p w:rsidR="00A632D6" w:rsidRPr="00CB1CDD" w:rsidRDefault="00A632D6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2" w:name="_Ref291753815"/>
                  <w:bookmarkStart w:id="13" w:name="_Toc291943679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3</w:t>
                    </w:r>
                  </w:fldSimple>
                  <w:bookmarkEnd w:id="12"/>
                  <w:r>
                    <w:t xml:space="preserve"> - Esquema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rPr>
                      <w:i/>
                    </w:rPr>
                    <w:t>.</w:t>
                  </w:r>
                  <w:bookmarkEnd w:id="13"/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B1455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AF2E6E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B7B68" w:rsidRPr="00B5566D">
        <w:rPr>
          <w:rFonts w:ascii="Times New Roman" w:hAnsi="Times New Roman" w:cs="Times New Roman"/>
          <w:sz w:val="24"/>
          <w:szCs w:val="24"/>
        </w:rPr>
        <w:t xml:space="preserve">calcula </w:t>
      </w:r>
      <w:r w:rsidR="00F11C43">
        <w:rPr>
          <w:rFonts w:ascii="Times New Roman" w:hAnsi="Times New Roman" w:cs="Times New Roman"/>
          <w:sz w:val="24"/>
          <w:szCs w:val="24"/>
        </w:rPr>
        <w:t>um coeficiente d</w:t>
      </w:r>
      <w:r w:rsidR="00BB7B68" w:rsidRPr="00B5566D">
        <w:rPr>
          <w:rFonts w:ascii="Times New Roman" w:hAnsi="Times New Roman" w:cs="Times New Roman"/>
          <w:sz w:val="24"/>
          <w:szCs w:val="24"/>
        </w:rPr>
        <w:t>a transformada discreta de Fourier (</w:t>
      </w:r>
      <w:r w:rsidR="00BB7B68" w:rsidRPr="005E33B2">
        <w:rPr>
          <w:rFonts w:ascii="Times New Roman" w:hAnsi="Times New Roman" w:cs="Times New Roman"/>
          <w:i/>
          <w:sz w:val="24"/>
          <w:szCs w:val="24"/>
        </w:rPr>
        <w:t>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="00683890"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BB7B68" w:rsidRPr="00B5566D">
        <w:rPr>
          <w:rFonts w:ascii="Times New Roman" w:hAnsi="Times New Roman" w:cs="Times New Roman"/>
          <w:sz w:val="24"/>
          <w:szCs w:val="24"/>
        </w:rPr>
        <w:t xml:space="preserve">) </w:t>
      </w:r>
      <w:r w:rsidR="00F11C43"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BB7B68" w:rsidRPr="00B5566D">
        <w:rPr>
          <w:rFonts w:ascii="Times New Roman" w:hAnsi="Times New Roman" w:cs="Times New Roman"/>
          <w:sz w:val="24"/>
          <w:szCs w:val="24"/>
        </w:rPr>
        <w:t xml:space="preserve">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 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posOffset>3016250</wp:posOffset>
            </wp:positionV>
            <wp:extent cx="3526155" cy="2527300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>A</w:t>
      </w:r>
      <w:r w:rsidR="0005449B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3815 \h  \* MERGEFORMAT ">
        <w:r w:rsidR="0005449B" w:rsidRPr="0005449B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74600D"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ilustra </w:t>
      </w:r>
      <w:r w:rsidR="0089018F">
        <w:rPr>
          <w:rFonts w:ascii="Times New Roman" w:hAnsi="Times New Roman" w:cs="Times New Roman"/>
          <w:sz w:val="24"/>
          <w:szCs w:val="24"/>
        </w:rPr>
        <w:t>o diagrama de blocos do</w:t>
      </w:r>
      <w:r>
        <w:rPr>
          <w:rFonts w:ascii="Times New Roman" w:hAnsi="Times New Roman" w:cs="Times New Roman"/>
          <w:sz w:val="24"/>
          <w:szCs w:val="24"/>
        </w:rPr>
        <w:t xml:space="preserve">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Default="00D71EE5" w:rsidP="00487098">
      <w:pPr>
        <w:pStyle w:val="Ttulo2"/>
      </w:pPr>
      <w:bookmarkStart w:id="14" w:name="_Toc291943658"/>
      <w:r>
        <w:lastRenderedPageBreak/>
        <w:t>2.2 Descrição</w:t>
      </w:r>
      <w:bookmarkEnd w:id="14"/>
    </w:p>
    <w:p w:rsidR="00D71EE5" w:rsidRDefault="00D71EE5" w:rsidP="00D71EE5"/>
    <w:p w:rsidR="00D71EE5" w:rsidRPr="00487098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D71EE5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6C1C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6C1C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arcadorPosição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6C1C0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do espectro de amplitude numa dada frequência e comparando-o com a energia total é possível verificar quanto é que a frequência contribui</w:t>
      </w:r>
      <w:del w:id="15" w:author="Artur" w:date="2011-04-29T08:48:00Z">
        <w:r w:rsidR="00D71EE5" w:rsidRPr="00B5566D" w:rsidDel="003949A9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D71EE5" w:rsidRPr="00B5566D">
        <w:rPr>
          <w:rFonts w:ascii="Times New Roman" w:hAnsi="Times New Roman" w:cs="Times New Roman"/>
          <w:sz w:val="24"/>
          <w:szCs w:val="24"/>
        </w:rPr>
        <w:t xml:space="preserve"> para a energia do sinal. </w:t>
      </w:r>
      <w:r>
        <w:rPr>
          <w:rFonts w:ascii="Times New Roman" w:hAnsi="Times New Roman" w:cs="Times New Roman"/>
          <w:sz w:val="24"/>
          <w:szCs w:val="24"/>
        </w:rPr>
        <w:tab/>
      </w:r>
      <w:r w:rsidR="00D71EE5" w:rsidRPr="00B5566D">
        <w:rPr>
          <w:rFonts w:ascii="Times New Roman" w:hAnsi="Times New Roman" w:cs="Times New Roman"/>
          <w:sz w:val="24"/>
          <w:szCs w:val="24"/>
        </w:rPr>
        <w:t>Quanto menor a diferença entre a energia do sinal e a energia da frequência, maior é a contribuição da frequência para o sinal. Assim</w:t>
      </w:r>
      <w:ins w:id="16" w:author="Artur" w:date="2011-04-29T08:48:00Z">
        <w:r w:rsidR="009236CD">
          <w:rPr>
            <w:rFonts w:ascii="Times New Roman" w:hAnsi="Times New Roman" w:cs="Times New Roman"/>
            <w:sz w:val="24"/>
            <w:szCs w:val="24"/>
          </w:rPr>
          <w:t>,</w:t>
        </w:r>
      </w:ins>
      <w:r w:rsidR="00D71EE5" w:rsidRPr="00B5566D">
        <w:rPr>
          <w:rFonts w:ascii="Times New Roman" w:hAnsi="Times New Roman" w:cs="Times New Roman"/>
          <w:sz w:val="24"/>
          <w:szCs w:val="24"/>
        </w:rPr>
        <w:t xml:space="preserve">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11" w:history="1">
            <w:r w:rsidR="00DA099D" w:rsidRPr="00DA099D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DA099D" w:rsidRPr="00DA099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6C1C08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C1C0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6C1C08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7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7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</w:t>
      </w:r>
      <w:r w:rsidR="00F4255B">
        <w:rPr>
          <w:rFonts w:ascii="Times New Roman" w:eastAsiaTheme="minorEastAsia" w:hAnsi="Times New Roman" w:cs="Times New Roman"/>
          <w:sz w:val="24"/>
          <w:szCs w:val="24"/>
        </w:rPr>
        <w:t xml:space="preserve"> resultante do arredondamento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6C1C08">
        <w:rPr>
          <w:rFonts w:ascii="Times New Roman" w:eastAsiaTheme="minorEastAsia" w:hAnsi="Times New Roman" w:cs="Times New Roman"/>
          <w:sz w:val="24"/>
          <w:szCs w:val="24"/>
        </w:rPr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291753815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6C1C0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6C1C0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8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8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A701C8">
        <w:rPr>
          <w:rFonts w:ascii="Times New Roman" w:hAnsi="Times New Roman" w:cs="Times New Roman"/>
          <w:sz w:val="24"/>
          <w:szCs w:val="24"/>
        </w:rPr>
        <w:t>a evolução dos valores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981D0E">
        <w:rPr>
          <w:rFonts w:ascii="Times New Roman" w:hAnsi="Times New Roman" w:cs="Times New Roman"/>
          <w:sz w:val="24"/>
          <w:szCs w:val="24"/>
        </w:rPr>
        <w:t xml:space="preserve">das unidades de atraso </w:t>
      </w:r>
      <w:r w:rsidR="00EC4BF8" w:rsidRPr="00B5566D">
        <w:rPr>
          <w:rFonts w:ascii="Times New Roman" w:hAnsi="Times New Roman" w:cs="Times New Roman"/>
          <w:sz w:val="24"/>
          <w:szCs w:val="24"/>
        </w:rPr>
        <w:t>intermédi</w:t>
      </w:r>
      <w:r w:rsidR="00981D0E">
        <w:rPr>
          <w:rFonts w:ascii="Times New Roman" w:hAnsi="Times New Roman" w:cs="Times New Roman"/>
          <w:sz w:val="24"/>
          <w:szCs w:val="24"/>
        </w:rPr>
        <w:t>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à medida que as </w:t>
      </w:r>
      <w:r w:rsidR="00AE501E">
        <w:rPr>
          <w:rFonts w:ascii="Times New Roman" w:hAnsi="Times New Roman" w:cs="Times New Roman"/>
          <w:sz w:val="24"/>
          <w:szCs w:val="24"/>
        </w:rPr>
        <w:t>N</w:t>
      </w:r>
      <w:r w:rsidR="00AE501E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C4BF8" w:rsidRPr="00B5566D">
        <w:rPr>
          <w:rFonts w:ascii="Times New Roman" w:hAnsi="Times New Roman" w:cs="Times New Roman"/>
          <w:sz w:val="24"/>
          <w:szCs w:val="24"/>
        </w:rPr>
        <w:t>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 xml:space="preserve">. </w:t>
      </w:r>
      <w:r w:rsidR="00A270F7">
        <w:rPr>
          <w:rFonts w:ascii="Times New Roman" w:hAnsi="Times New Roman" w:cs="Times New Roman"/>
          <w:sz w:val="24"/>
          <w:szCs w:val="24"/>
        </w:rPr>
        <w:t>O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="00CB27D6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="002C6DFE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6C1C0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9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6C1C08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9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6FF0" w:rsidRDefault="00AA4904" w:rsidP="00E044C3">
      <w:pPr>
        <w:spacing w:line="360" w:lineRule="auto"/>
        <w:jc w:val="both"/>
        <w:rPr>
          <w:ins w:id="20" w:author="Artur" w:date="2011-04-29T08:52:00Z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</w:t>
      </w:r>
      <w:r w:rsidR="0017526A">
        <w:rPr>
          <w:rFonts w:ascii="Times New Roman" w:eastAsiaTheme="minorEastAsia" w:hAnsi="Times New Roman" w:cs="Times New Roman"/>
          <w:sz w:val="24"/>
          <w:szCs w:val="24"/>
        </w:rPr>
        <w:t>. S</w:t>
      </w:r>
      <w:r>
        <w:rPr>
          <w:rFonts w:ascii="Times New Roman" w:eastAsiaTheme="minorEastAsia" w:hAnsi="Times New Roman" w:cs="Times New Roman"/>
          <w:sz w:val="24"/>
          <w:szCs w:val="24"/>
        </w:rPr>
        <w:t>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6C1C08">
        <w:rPr>
          <w:rFonts w:ascii="Times New Roman" w:eastAsiaTheme="minorEastAsia" w:hAnsi="Times New Roman" w:cs="Times New Roman"/>
          <w:sz w:val="24"/>
          <w:szCs w:val="24"/>
        </w:rPr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elacomgrelha"/>
        <w:tblW w:w="0" w:type="auto"/>
        <w:tblLook w:val="04A0"/>
      </w:tblPr>
      <w:tblGrid>
        <w:gridCol w:w="2660"/>
        <w:gridCol w:w="3402"/>
        <w:gridCol w:w="2582"/>
      </w:tblGrid>
      <w:tr w:rsidR="009A0969" w:rsidTr="009A0969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9A0969" w:rsidRDefault="009A0969" w:rsidP="009A0969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1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1"/>
          </w:p>
        </w:tc>
      </w:tr>
    </w:tbl>
    <w:p w:rsidR="00F573FB" w:rsidRDefault="00F573FB" w:rsidP="00E044C3">
      <w:pPr>
        <w:spacing w:line="360" w:lineRule="auto"/>
        <w:jc w:val="both"/>
        <w:rPr>
          <w:ins w:id="22" w:author="Artur" w:date="2011-04-29T08:52:00Z"/>
          <w:rFonts w:ascii="Times New Roman" w:eastAsiaTheme="minorEastAsia" w:hAnsi="Times New Roman" w:cs="Times New Roman"/>
          <w:sz w:val="24"/>
          <w:szCs w:val="24"/>
        </w:rPr>
      </w:pP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6C1C08">
        <w:rPr>
          <w:rFonts w:ascii="Times New Roman" w:eastAsiaTheme="minorEastAsia" w:hAnsi="Times New Roman" w:cs="Times New Roman"/>
          <w:sz w:val="24"/>
          <w:szCs w:val="24"/>
        </w:rPr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9A0969" w:rsidTr="00B044B2">
        <w:tc>
          <w:tcPr>
            <w:tcW w:w="2235" w:type="dxa"/>
          </w:tcPr>
          <w:p w:rsidR="009A0969" w:rsidRDefault="009A096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9A0969" w:rsidRDefault="009A0969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9A0969" w:rsidRDefault="009A0969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3" w:name="_Ref291754941"/>
            <w:bookmarkStart w:id="24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25" w:name="_Ref291754936"/>
            <w:bookmarkEnd w:id="23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4"/>
            <w:bookmarkEnd w:id="25"/>
          </w:p>
        </w:tc>
      </w:tr>
    </w:tbl>
    <w:p w:rsidR="00CB27D6" w:rsidRPr="00B5566D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26" w:name="_Ref291760242"/>
      <w:bookmarkStart w:id="27" w:name="_Toc291943659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26"/>
      <w:bookmarkEnd w:id="27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O algoritmo optimizado de </w:t>
      </w:r>
      <w:r w:rsidR="00D90E6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557143">
        <w:rPr>
          <w:rFonts w:ascii="Times New Roman" w:hAnsi="Times New Roman" w:cs="Times New Roman"/>
          <w:sz w:val="24"/>
          <w:szCs w:val="24"/>
        </w:rPr>
        <w:t>e como consequência</w:t>
      </w:r>
      <w:r w:rsidR="00F759D8">
        <w:rPr>
          <w:rFonts w:ascii="Times New Roman" w:hAnsi="Times New Roman" w:cs="Times New Roman"/>
          <w:sz w:val="24"/>
          <w:szCs w:val="24"/>
        </w:rPr>
        <w:t xml:space="preserve">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 xml:space="preserve">números de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amostra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>s do sinal na entrada do filtro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a amostra 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004">
        <w:rPr>
          <w:rFonts w:ascii="Times New Roman" w:eastAsiaTheme="minorEastAsia" w:hAnsi="Times New Roman" w:cs="Times New Roman"/>
          <w:sz w:val="24"/>
          <w:szCs w:val="24"/>
        </w:rPr>
        <w:t>Através de um banco de filtros de Goertzel, é possível detectar simultaneamente a presença de várias frequências.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em frequência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algoritmo é dada pela equação </w:t>
      </w:r>
      <w:r w:rsidR="0005449B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05449B">
        <w:rPr>
          <w:rFonts w:ascii="Times New Roman" w:eastAsiaTheme="minorEastAsia" w:hAnsi="Times New Roman" w:cs="Times New Roman"/>
          <w:sz w:val="24"/>
          <w:szCs w:val="24"/>
        </w:rPr>
      </w:r>
      <w:r w:rsidR="0005449B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5449B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5449B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8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6C1C08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7</w:t>
            </w:r>
            <w:r w:rsidR="006C1C08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8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em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frequência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diferença entre elas deve ser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maior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 o valor da resolução 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6C1C08">
        <w:rPr>
          <w:rFonts w:ascii="Times New Roman" w:eastAsiaTheme="minorEastAsia" w:hAnsi="Times New Roman" w:cs="Times New Roman"/>
          <w:sz w:val="24"/>
          <w:szCs w:val="24"/>
        </w:rPr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9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6C1C08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6C1C08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A099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6C1C08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9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intervalo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="00DF2FA5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30" w:name="_Toc291943660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30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31" w:name="_Toc291943661"/>
      <w:r>
        <w:t>3.1 Introdução</w:t>
      </w:r>
      <w:bookmarkEnd w:id="31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o estudo e análise do algoritmo de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32" w:name="_Toc291943662"/>
      <w:r>
        <w:t xml:space="preserve">3.2 </w:t>
      </w:r>
      <w:r w:rsidR="00FB4572">
        <w:t>Implementação do Algoritmo</w:t>
      </w:r>
      <w:bookmarkEnd w:id="32"/>
      <w:r>
        <w:t xml:space="preserve"> </w:t>
      </w:r>
    </w:p>
    <w:p w:rsidR="00F759D8" w:rsidRPr="00F759D8" w:rsidRDefault="00F759D8" w:rsidP="00F759D8"/>
    <w:p w:rsidR="000D52B0" w:rsidRDefault="006C1C08" w:rsidP="00CC5DC6">
      <w:pPr>
        <w:spacing w:line="360" w:lineRule="auto"/>
        <w:jc w:val="both"/>
      </w:pPr>
      <w:r>
        <w:rPr>
          <w:noProof/>
        </w:rPr>
        <w:pict>
          <v:shape id="_x0000_s1049" type="#_x0000_t202" style="position:absolute;left:0;text-align:left;margin-left:107.95pt;margin-top:442.75pt;width:185.75pt;height:42.95pt;z-index:251685888" stroked="f">
            <v:textbox style="mso-next-textbox:#_x0000_s1049;mso-fit-shape-to-text:t" inset="0,0,0,0">
              <w:txbxContent>
                <w:p w:rsidR="00A632D6" w:rsidRPr="00734191" w:rsidRDefault="00A632D6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33" w:name="_Ref291757872"/>
                  <w:bookmarkStart w:id="34" w:name="_Toc291943680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4</w:t>
                    </w:r>
                  </w:fldSimple>
                  <w:bookmarkEnd w:id="33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34"/>
                  </w:fldSimple>
                </w:p>
              </w:txbxContent>
            </v:textbox>
            <w10:wrap type="topAndBottom"/>
          </v:shape>
        </w:pict>
      </w:r>
      <w:r w:rsidR="00726BBC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800735</wp:posOffset>
            </wp:positionV>
            <wp:extent cx="2352040" cy="4726940"/>
            <wp:effectExtent l="19050" t="0" r="0" b="0"/>
            <wp:wrapTopAndBottom/>
            <wp:docPr id="8" name="Imagem 2" descr="D:\FAC\LEIC\PS\working-copy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F3A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E33B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16A56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3</w:t>
        </w:r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726BBC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291753815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 outra com valores decimais</w:t>
      </w:r>
      <w:r w:rsidR="0090036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C1C08" w:rsidRPr="006C1C08">
        <w:rPr>
          <w:rFonts w:ascii="Times New Roman" w:eastAsiaTheme="minorEastAsia" w:hAnsi="Times New Roman" w:cs="Times New Roman"/>
          <w:i/>
          <w:sz w:val="24"/>
          <w:szCs w:val="24"/>
        </w:rPr>
        <w:t>floating-point</w:t>
      </w:r>
      <w:proofErr w:type="spellEnd"/>
      <w:r w:rsidR="0090036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35" w:name="_Toc290744083"/>
      <w:bookmarkStart w:id="36" w:name="_Toc291943663"/>
      <w:r>
        <w:t>3</w:t>
      </w:r>
      <w:r w:rsidRPr="00B5566D">
        <w:t>.3 Instrumento de estudo</w:t>
      </w:r>
      <w:bookmarkEnd w:id="35"/>
      <w:bookmarkEnd w:id="36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Para testar e analisar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necessário escolher um instrumento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0917">
        <w:rPr>
          <w:rFonts w:ascii="Times New Roman" w:hAnsi="Times New Roman" w:cs="Times New Roman"/>
          <w:sz w:val="24"/>
          <w:szCs w:val="24"/>
        </w:rPr>
        <w:t>E</w:t>
      </w:r>
      <w:r w:rsidR="007C0917" w:rsidRPr="00B5566D">
        <w:rPr>
          <w:rFonts w:ascii="Times New Roman" w:hAnsi="Times New Roman" w:cs="Times New Roman"/>
          <w:sz w:val="24"/>
          <w:szCs w:val="24"/>
        </w:rPr>
        <w:t xml:space="preserve">sta </w:t>
      </w:r>
      <w:r w:rsidRPr="00B5566D">
        <w:rPr>
          <w:rFonts w:ascii="Times New Roman" w:hAnsi="Times New Roman" w:cs="Times New Roman"/>
          <w:sz w:val="24"/>
          <w:szCs w:val="24"/>
        </w:rPr>
        <w:t xml:space="preserve">escolha </w:t>
      </w:r>
      <w:r w:rsidR="007C0917">
        <w:rPr>
          <w:rFonts w:ascii="Times New Roman" w:hAnsi="Times New Roman" w:cs="Times New Roman"/>
          <w:sz w:val="24"/>
          <w:szCs w:val="24"/>
        </w:rPr>
        <w:t>foi realizada  tendo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Ter uma largura de banda elevada, </w:t>
      </w:r>
      <w:r w:rsidR="000E135E" w:rsidRPr="00B5566D">
        <w:rPr>
          <w:rFonts w:ascii="Times New Roman" w:hAnsi="Times New Roman" w:cs="Times New Roman"/>
          <w:sz w:val="24"/>
          <w:szCs w:val="24"/>
        </w:rPr>
        <w:t xml:space="preserve">para </w:t>
      </w:r>
      <w:r w:rsidR="00A955D5">
        <w:rPr>
          <w:rFonts w:ascii="Times New Roman" w:hAnsi="Times New Roman" w:cs="Times New Roman"/>
          <w:sz w:val="24"/>
          <w:szCs w:val="24"/>
        </w:rPr>
        <w:t>ser</w:t>
      </w:r>
      <w:r w:rsidRPr="00B5566D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113AE9">
        <w:rPr>
          <w:rFonts w:ascii="Times New Roman" w:hAnsi="Times New Roman" w:cs="Times New Roman"/>
          <w:sz w:val="24"/>
          <w:szCs w:val="24"/>
        </w:rPr>
        <w:t>aplicar</w:t>
      </w:r>
      <w:r w:rsidR="00113AE9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>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 w:rsidR="000E135E">
        <w:rPr>
          <w:rFonts w:ascii="Times New Roman" w:hAnsi="Times New Roman" w:cs="Times New Roman"/>
          <w:sz w:val="24"/>
          <w:szCs w:val="24"/>
        </w:rPr>
        <w:t>próximas,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169BA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>
        <w:rPr>
          <w:rFonts w:ascii="Times New Roman" w:hAnsi="Times New Roman" w:cs="Times New Roman"/>
          <w:sz w:val="24"/>
          <w:szCs w:val="24"/>
        </w:rPr>
        <w:t xml:space="preserve"> e as suas frequências encontram-se na </w:t>
      </w:r>
      <w:fldSimple w:instr=" REF _Ref29175876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1</w:t>
        </w:r>
      </w:fldSimple>
      <w:r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37" w:name="_Ref291758768"/>
      <w:bookmarkStart w:id="38" w:name="_Toc291941288"/>
      <w:r>
        <w:t xml:space="preserve">Tabela </w:t>
      </w:r>
      <w:fldSimple w:instr=" SEQ Tabela \* ARABIC ">
        <w:r w:rsidR="00DA099D">
          <w:rPr>
            <w:noProof/>
          </w:rPr>
          <w:t>1</w:t>
        </w:r>
      </w:fldSimple>
      <w:bookmarkEnd w:id="37"/>
      <w:r w:rsidR="00BB5ADC">
        <w:t>- Frequências e diferenças entre frequências(D.C.A) de um piano.</w:t>
      </w:r>
      <w:bookmarkEnd w:id="38"/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39" w:name="_Toc291943664"/>
      <w:r>
        <w:rPr>
          <w:rFonts w:eastAsiaTheme="minorEastAsia"/>
        </w:rPr>
        <w:lastRenderedPageBreak/>
        <w:t>3.4 Testes ao algoritmo de Goertzel</w:t>
      </w:r>
      <w:bookmarkEnd w:id="39"/>
    </w:p>
    <w:p w:rsidR="00BB5ADC" w:rsidRDefault="00BB5ADC" w:rsidP="00BB5ADC">
      <w:pPr>
        <w:pStyle w:val="Ttulo3"/>
      </w:pPr>
      <w:bookmarkStart w:id="40" w:name="_Toc291943665"/>
      <w:r>
        <w:t>3.4.1 Introdução</w:t>
      </w:r>
      <w:bookmarkEnd w:id="40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foi necessário testá-lo em factores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>
        <w:rPr>
          <w:rFonts w:ascii="Times New Roman" w:eastAsiaTheme="minorEastAsia" w:hAnsi="Times New Roman" w:cs="Times New Roman"/>
          <w:sz w:val="24"/>
          <w:szCs w:val="24"/>
        </w:rPr>
        <w:t>o funcionamento básico do algoritmo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, nomeadamente,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é que programaticamente se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identifica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existência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é reduzida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; de que tipo deveria ser as amostras (inteiro, decimal)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41" w:name="_Toc291943666"/>
      <w:r>
        <w:rPr>
          <w:rFonts w:eastAsiaTheme="minorEastAsia"/>
        </w:rPr>
        <w:t>3.4.2 Preparação</w:t>
      </w:r>
      <w:bookmarkEnd w:id="41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0E135E" w:rsidRPr="005B0212">
        <w:rPr>
          <w:rFonts w:ascii="Times New Roman" w:hAnsi="Times New Roman" w:cs="Times New Roman"/>
          <w:sz w:val="24"/>
          <w:szCs w:val="24"/>
        </w:rPr>
        <w:t>cálculo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</w:t>
        </w:r>
        <w:r w:rsidR="00DA099D" w:rsidRPr="00DA099D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607D3B"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9B7417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w:ins w:id="42" w:author="Artur" w:date="2011-04-29T09:07:00Z"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w:ins>
              <m:d>
                <m:dPr>
                  <m:begChr m:val="["/>
                  <m:endChr m:val="]"/>
                  <m:ctrlPr>
                    <w:ins w:id="43" w:author="Artur" w:date="2011-04-29T09:07:00Z"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w:ins>
                  </m:ctrlPr>
                </m:dPr>
                <m:e>
                  <w:ins w:id="44" w:author="Artur" w:date="2011-04-29T09:07:00Z"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w:ins>
                </m:e>
              </m:d>
              <w:ins w:id="45" w:author="Artur" w:date="2011-04-29T09:07:00Z"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w:ins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w:ins w:id="46" w:author="Artur" w:date="2011-04-29T09:06:00Z"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w:ins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BB5ADC" w:rsidRDefault="00BB5ADC" w:rsidP="00607D3B">
            <w:pPr>
              <w:pStyle w:val="Legenda"/>
              <w:keepNext/>
              <w:jc w:val="right"/>
            </w:pPr>
            <w:bookmarkStart w:id="47" w:name="_Ref291578240"/>
            <w:r>
              <w:t>(</w:t>
            </w:r>
            <w:r w:rsidR="006C1C08">
              <w:fldChar w:fldCharType="begin"/>
            </w:r>
            <w:r w:rsidR="00CE0CF9">
              <w:instrText xml:space="preserve"> SEQ Equação \* ARABIC </w:instrText>
            </w:r>
            <w:r w:rsidR="006C1C08">
              <w:fldChar w:fldCharType="separate"/>
            </w:r>
            <w:r w:rsidR="00DA099D">
              <w:rPr>
                <w:noProof/>
              </w:rPr>
              <w:t>9</w:t>
            </w:r>
            <w:r w:rsidR="006C1C08">
              <w:fldChar w:fldCharType="end"/>
            </w:r>
            <w:bookmarkEnd w:id="47"/>
            <w:r>
              <w:t>)</w:t>
            </w:r>
          </w:p>
          <w:p w:rsidR="00BB5ADC" w:rsidRPr="00777F32" w:rsidRDefault="00BB5ADC" w:rsidP="00607D3B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48" w:name="_Toc291943667"/>
      <w:r>
        <w:t>3.4.3 Descrição e Resultados</w:t>
      </w:r>
      <w:bookmarkEnd w:id="48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Após se verificar que o algoritmo estava devidamente implementado, uma vez que produziu resultados válidos para os testes iniciais, </w:t>
      </w:r>
      <w:r w:rsidR="00A81FA2">
        <w:rPr>
          <w:rFonts w:ascii="Times New Roman" w:hAnsi="Times New Roman" w:cs="Times New Roman"/>
          <w:sz w:val="24"/>
          <w:szCs w:val="24"/>
        </w:rPr>
        <w:t xml:space="preserve">geraram-se sinais compostos por </w:t>
      </w:r>
      <w:r w:rsidR="00BB5ADC">
        <w:rPr>
          <w:rFonts w:ascii="Times New Roman" w:hAnsi="Times New Roman" w:cs="Times New Roman"/>
          <w:sz w:val="24"/>
          <w:szCs w:val="24"/>
        </w:rPr>
        <w:t>sinusóide</w:t>
      </w:r>
      <w:r w:rsidR="00A81FA2">
        <w:rPr>
          <w:rFonts w:ascii="Times New Roman" w:hAnsi="Times New Roman" w:cs="Times New Roman"/>
          <w:sz w:val="24"/>
          <w:szCs w:val="24"/>
        </w:rPr>
        <w:t>s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A81FA2">
        <w:rPr>
          <w:rFonts w:ascii="Times New Roman" w:hAnsi="Times New Roman" w:cs="Times New Roman"/>
          <w:sz w:val="24"/>
          <w:szCs w:val="24"/>
        </w:rPr>
        <w:t xml:space="preserve">de </w:t>
      </w:r>
      <w:r w:rsidR="00BB5ADC">
        <w:rPr>
          <w:rFonts w:ascii="Times New Roman" w:hAnsi="Times New Roman" w:cs="Times New Roman"/>
          <w:sz w:val="24"/>
          <w:szCs w:val="24"/>
        </w:rPr>
        <w:t>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para cada frequência e </w:t>
      </w:r>
      <w:r w:rsidR="00D877E8">
        <w:rPr>
          <w:rFonts w:ascii="Times New Roman" w:hAnsi="Times New Roman" w:cs="Times New Roman"/>
          <w:sz w:val="24"/>
          <w:szCs w:val="24"/>
        </w:rPr>
        <w:t xml:space="preserve">aplicou-se o sinal </w:t>
      </w:r>
      <w:r>
        <w:rPr>
          <w:rFonts w:ascii="Times New Roman" w:hAnsi="Times New Roman" w:cs="Times New Roman"/>
          <w:sz w:val="24"/>
          <w:szCs w:val="24"/>
        </w:rPr>
        <w:t xml:space="preserve"> 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607D3B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 xml:space="preserve">Percentagem do </w:t>
            </w:r>
            <w:r w:rsidR="000E135E" w:rsidRPr="00BB5ADC">
              <w:rPr>
                <w:sz w:val="20"/>
              </w:rPr>
              <w:t>sinal (%</w:t>
            </w:r>
            <w:r w:rsidRPr="00BB5ADC">
              <w:rPr>
                <w:sz w:val="20"/>
              </w:rPr>
              <w:t>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49" w:name="_Ref291579388"/>
      <w:bookmarkStart w:id="50" w:name="_Toc291590958"/>
      <w:bookmarkStart w:id="51" w:name="_Ref291579404"/>
      <w:bookmarkStart w:id="52" w:name="_Toc291941289"/>
      <w:r>
        <w:t xml:space="preserve">Tabela </w:t>
      </w:r>
      <w:fldSimple w:instr=" SEQ Tabela \* ARABIC ">
        <w:r w:rsidR="00DA099D">
          <w:rPr>
            <w:noProof/>
          </w:rPr>
          <w:t>2</w:t>
        </w:r>
      </w:fldSimple>
      <w:bookmarkEnd w:id="51"/>
      <w:r>
        <w:rPr>
          <w:noProof/>
        </w:rPr>
        <w:t xml:space="preserve"> - Resultados </w:t>
      </w:r>
      <w:bookmarkEnd w:id="49"/>
      <w:bookmarkEnd w:id="50"/>
      <w:r w:rsidR="000F318C">
        <w:rPr>
          <w:noProof/>
        </w:rPr>
        <w:t xml:space="preserve">do teste com </w:t>
      </w:r>
      <w:r w:rsidR="009A0969">
        <w:rPr>
          <w:noProof/>
        </w:rPr>
        <w:t>sinais compostos por múltiplas</w:t>
      </w:r>
      <w:r w:rsidR="000F318C">
        <w:rPr>
          <w:noProof/>
        </w:rPr>
        <w:t xml:space="preserve"> sinusoide</w:t>
      </w:r>
      <w:r w:rsidR="00A246D3">
        <w:rPr>
          <w:noProof/>
        </w:rPr>
        <w:t>s</w:t>
      </w:r>
      <w:bookmarkEnd w:id="52"/>
      <w:r w:rsidR="000F318C">
        <w:rPr>
          <w:noProof/>
        </w:rPr>
        <w:t xml:space="preserve">  </w:t>
      </w:r>
    </w:p>
    <w:p w:rsidR="00BB5ADC" w:rsidRDefault="00BB5ADC" w:rsidP="00BB5ADC"/>
    <w:p w:rsidR="000F318C" w:rsidRPr="00B169BA" w:rsidRDefault="00B169BA" w:rsidP="00BB5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318C" w:rsidRPr="00B169BA">
        <w:rPr>
          <w:rFonts w:ascii="Times New Roman" w:hAnsi="Times New Roman" w:cs="Times New Roman"/>
          <w:sz w:val="24"/>
        </w:rPr>
        <w:t xml:space="preserve">A </w:t>
      </w:r>
      <w:r w:rsidR="000F318C" w:rsidRPr="00B169BA">
        <w:rPr>
          <w:rFonts w:ascii="Times New Roman" w:hAnsi="Times New Roman" w:cs="Times New Roman"/>
          <w:b/>
          <w:sz w:val="24"/>
        </w:rPr>
        <w:t>Percentagem do Sinal</w:t>
      </w:r>
      <w:r w:rsidR="000F318C" w:rsidRPr="00B169BA">
        <w:rPr>
          <w:rFonts w:ascii="Times New Roman" w:hAnsi="Times New Roman" w:cs="Times New Roman"/>
          <w:sz w:val="24"/>
        </w:rPr>
        <w:t xml:space="preserve"> representa a contribuição da frequência para o sinal. </w:t>
      </w:r>
    </w:p>
    <w:p w:rsidR="00BB5ADC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 xml:space="preserve">detectaram-se problemas com a resolução </w:t>
      </w:r>
      <w:r w:rsidR="007A3C7D">
        <w:rPr>
          <w:rFonts w:ascii="Times New Roman" w:hAnsi="Times New Roman" w:cs="Times New Roman"/>
          <w:sz w:val="24"/>
        </w:rPr>
        <w:t xml:space="preserve">em frequência </w:t>
      </w:r>
      <w:r w:rsidR="00EC79A5">
        <w:rPr>
          <w:rFonts w:ascii="Times New Roman" w:hAnsi="Times New Roman" w:cs="Times New Roman"/>
          <w:sz w:val="24"/>
        </w:rPr>
        <w:t>do algoritmo (</w:t>
      </w:r>
      <w:r w:rsidR="007A3C7D">
        <w:rPr>
          <w:rFonts w:ascii="Times New Roman" w:hAnsi="Times New Roman" w:cs="Times New Roman"/>
          <w:sz w:val="24"/>
        </w:rPr>
        <w:t xml:space="preserve">tal como apresentado na </w:t>
      </w:r>
      <w:r w:rsidR="009A0969">
        <w:rPr>
          <w:rFonts w:ascii="Times New Roman" w:hAnsi="Times New Roman" w:cs="Times New Roman"/>
          <w:sz w:val="24"/>
        </w:rPr>
        <w:t>subsecção</w:t>
      </w:r>
      <w:r w:rsidR="007A3C7D">
        <w:rPr>
          <w:rFonts w:ascii="Times New Roman" w:hAnsi="Times New Roman" w:cs="Times New Roman"/>
          <w:sz w:val="24"/>
        </w:rPr>
        <w:t xml:space="preserve"> </w:t>
      </w:r>
      <w:fldSimple w:instr=" REF _Ref291760242 \h  \* MERGEFORMAT ">
        <w:r w:rsidR="00DA099D" w:rsidRPr="00DA099D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>a indicação da presença de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que na realidade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não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estavam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presentes</w:t>
      </w:r>
      <w:r w:rsidR="00EC79A5">
        <w:rPr>
          <w:rFonts w:ascii="Times New Roman" w:hAnsi="Times New Roman" w:cs="Times New Roman"/>
          <w:sz w:val="24"/>
        </w:rPr>
        <w:t>.</w:t>
      </w:r>
    </w:p>
    <w:p w:rsidR="0029255B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</w:t>
      </w:r>
      <w:r w:rsidR="0070270A">
        <w:rPr>
          <w:rFonts w:ascii="Times New Roman" w:hAnsi="Times New Roman" w:cs="Times New Roman"/>
          <w:sz w:val="24"/>
        </w:rPr>
        <w:t xml:space="preserve"> para a representação das amostras do sinal</w:t>
      </w:r>
      <w:r w:rsidRPr="005B0212">
        <w:rPr>
          <w:rFonts w:ascii="Times New Roman" w:hAnsi="Times New Roman" w:cs="Times New Roman"/>
          <w:sz w:val="24"/>
        </w:rPr>
        <w:t xml:space="preserve">, os resultados são próximos dos resultados teóricos do algoritmo </w:t>
      </w:r>
      <w:r w:rsidRPr="005E33B2">
        <w:rPr>
          <w:rFonts w:ascii="Times New Roman" w:hAnsi="Times New Roman" w:cs="Times New Roman"/>
          <w:i/>
          <w:sz w:val="24"/>
        </w:rPr>
        <w:t>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B169BA" w:rsidRDefault="00B169B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Default="0029255B" w:rsidP="0029255B">
      <w:pPr>
        <w:pStyle w:val="Ttulo2"/>
      </w:pPr>
      <w:bookmarkStart w:id="53" w:name="_Toc291943668"/>
      <w:r>
        <w:t>3.5 Tratamento da Resolução do Goertzel</w:t>
      </w:r>
      <w:bookmarkEnd w:id="53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B169BA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conclusão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algoritmo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considera falsamente que existem no sinal. Esta diferença entre valores de </w:t>
      </w:r>
      <w:r w:rsidR="0029255B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6C1C08">
        <w:rPr>
          <w:rFonts w:ascii="Times New Roman" w:eastAsiaTheme="minorEastAsia" w:hAnsi="Times New Roman" w:cs="Times New Roman"/>
          <w:sz w:val="24"/>
          <w:szCs w:val="24"/>
        </w:rPr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C1C0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</m:t>
        </m:r>
        <w:ins w:id="54" w:author="Artur" w:date="2011-04-29T09:15:00Z"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w:ins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0E135E">
        <w:rPr>
          <w:rFonts w:ascii="Times New Roman" w:eastAsiaTheme="minorEastAsia" w:hAnsi="Times New Roman" w:cs="Times New Roman"/>
          <w:sz w:val="24"/>
          <w:szCs w:val="24"/>
        </w:rPr>
        <w:t>.I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sso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440</w:t>
      </w:r>
      <w:ins w:id="55" w:author="Artur" w:date="2011-04-29T09:15:00Z">
        <w:r w:rsidR="00036849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amostra, 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607D3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56" w:name="_Ref291761219"/>
      <w:bookmarkStart w:id="57" w:name="_Toc291941290"/>
      <w:r>
        <w:t xml:space="preserve">Tabela </w:t>
      </w:r>
      <w:fldSimple w:instr=" SEQ Tabela \* ARABIC ">
        <w:r w:rsidR="00DA099D">
          <w:rPr>
            <w:noProof/>
          </w:rPr>
          <w:t>3</w:t>
        </w:r>
      </w:fldSimple>
      <w:bookmarkEnd w:id="56"/>
      <w:r>
        <w:t xml:space="preserve"> - Algumas frequências da </w:t>
      </w:r>
      <w:r w:rsidR="006C1C08">
        <w:fldChar w:fldCharType="begin"/>
      </w:r>
      <w:r w:rsidR="00777FF3">
        <w:instrText xml:space="preserve"> REF _Ref291758768 \h </w:instrText>
      </w:r>
      <w:r w:rsidR="006C1C08">
        <w:fldChar w:fldCharType="separate"/>
      </w:r>
      <w:r w:rsidR="00DA099D">
        <w:t xml:space="preserve">Tabela </w:t>
      </w:r>
      <w:r w:rsidR="00DA099D">
        <w:rPr>
          <w:noProof/>
        </w:rPr>
        <w:t>1</w:t>
      </w:r>
      <w:r w:rsidR="006C1C08">
        <w:fldChar w:fldCharType="end"/>
      </w:r>
      <w:r w:rsidR="00777FF3">
        <w:t>.</w:t>
      </w:r>
      <w:bookmarkEnd w:id="57"/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>adequad</w:t>
      </w:r>
      <w:r w:rsidR="00FC362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para as frequências superiores a 3000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Hz não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era para as frequências inferiores 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740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. Assim, foi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necessário fazer ajuste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modo a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 xml:space="preserve">entre duas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frequência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s consecutivas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7</w:t>
        </w:r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="000E135E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, para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um valor mais próximo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r w:rsidR="0029255B"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</w:t>
      </w:r>
      <w:proofErr w:type="spellStart"/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estaria-se</w:t>
      </w:r>
      <w:proofErr w:type="spellEnd"/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 diminuir o intervalo de frequências possíveis de serem detectadas, pelo teorema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para que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possível capturar a gama de frequências que se pretende, mas existe uma divisão desta realizada por software. Por exemplo para as primeiras frequências da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r w:rsidR="0029255B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34 posições uma vez que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36B6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Na  </w:t>
      </w:r>
      <w:fldSimple w:instr=" REF _Ref291941154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encontra-se o resultado da execução da aplicação referida anteriormente.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ListaMdia2"/>
        <w:tblW w:w="0" w:type="auto"/>
        <w:jc w:val="center"/>
        <w:tblLook w:val="04A0"/>
      </w:tblPr>
      <w:tblGrid>
        <w:gridCol w:w="2881"/>
        <w:gridCol w:w="2881"/>
        <w:gridCol w:w="2882"/>
      </w:tblGrid>
      <w:tr w:rsidR="000A36B6" w:rsidTr="000A36B6">
        <w:trPr>
          <w:cnfStyle w:val="100000000000"/>
          <w:jc w:val="center"/>
        </w:trPr>
        <w:tc>
          <w:tcPr>
            <w:cnfStyle w:val="001000000100"/>
            <w:tcW w:w="2881" w:type="dxa"/>
          </w:tcPr>
          <w:p w:rsidR="000A36B6" w:rsidRPr="00A632D6" w:rsidRDefault="000A36B6" w:rsidP="00DA099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Fs</w:t>
            </w:r>
            <w:r w:rsidR="00DA099D"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 xml:space="preserve"> (Hz)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N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RP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0A36B6" w:rsidTr="000A36B6">
        <w:trPr>
          <w:jc w:val="center"/>
        </w:trPr>
        <w:tc>
          <w:tcPr>
            <w:cnfStyle w:val="001000000000"/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0A36B6" w:rsidRPr="00A632D6" w:rsidRDefault="000A36B6" w:rsidP="000A36B6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0A36B6" w:rsidRPr="00A632D6" w:rsidRDefault="000A36B6" w:rsidP="00DA099D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100</w:t>
            </w:r>
          </w:p>
        </w:tc>
      </w:tr>
    </w:tbl>
    <w:p w:rsidR="000A36B6" w:rsidRDefault="00DA099D" w:rsidP="00DA099D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58" w:name="_Ref291941154"/>
      <w:bookmarkStart w:id="59" w:name="_Toc291941291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58"/>
      <w:r>
        <w:t xml:space="preserve"> - </w:t>
      </w:r>
      <w:r w:rsidRPr="00597392">
        <w:t xml:space="preserve">Valores de N e das </w:t>
      </w:r>
      <w:r w:rsidR="00D96F9C" w:rsidRPr="00597392">
        <w:t>frequências</w:t>
      </w:r>
      <w:r w:rsidRPr="00597392">
        <w:t xml:space="preserve"> de amostragem para as </w:t>
      </w:r>
      <w:r w:rsidR="00D96F9C" w:rsidRPr="00597392">
        <w:t>frequências</w:t>
      </w:r>
      <w:r w:rsidRPr="00597392">
        <w:t xml:space="preserve"> do piano</w:t>
      </w:r>
      <w:bookmarkEnd w:id="59"/>
    </w:p>
    <w:p w:rsidR="00DA099D" w:rsidRDefault="00DA099D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7FF3" w:rsidRDefault="00777FF3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segu</w:t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da construi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-se uma infra-estrutura que 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>a partir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dados recolhidos da aplicação utilitária 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>inst</w:t>
      </w:r>
      <w:r w:rsidR="009A0969">
        <w:rPr>
          <w:rFonts w:ascii="Times New Roman" w:eastAsiaTheme="minorEastAsia" w:hAnsi="Times New Roman" w:cs="Times New Roman"/>
          <w:sz w:val="24"/>
          <w:szCs w:val="24"/>
        </w:rPr>
        <w:t>â</w:t>
      </w:r>
      <w:r w:rsidR="003D54E5">
        <w:rPr>
          <w:rFonts w:ascii="Times New Roman" w:eastAsiaTheme="minorEastAsia" w:hAnsi="Times New Roman" w:cs="Times New Roman"/>
          <w:sz w:val="24"/>
          <w:szCs w:val="24"/>
        </w:rPr>
        <w:t xml:space="preserve">ncia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filtros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Default="00777FF3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A099D" w:rsidRDefault="00DA099D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77FF3" w:rsidRDefault="00777FF3" w:rsidP="00777FF3">
      <w:pPr>
        <w:pStyle w:val="Ttulo2"/>
        <w:rPr>
          <w:rFonts w:eastAsiaTheme="minorEastAsia"/>
        </w:rPr>
      </w:pPr>
      <w:bookmarkStart w:id="60" w:name="_Toc291943669"/>
      <w:r>
        <w:rPr>
          <w:rFonts w:eastAsiaTheme="minorEastAsia"/>
        </w:rPr>
        <w:lastRenderedPageBreak/>
        <w:t>3.6 Controlador dos filtros Goertzel</w:t>
      </w:r>
      <w:bookmarkEnd w:id="60"/>
    </w:p>
    <w:p w:rsidR="00777FF3" w:rsidRPr="00777FF3" w:rsidRDefault="006C1C08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next-textbox:#_x0000_s1050;mso-fit-shape-to-text:t" inset="0,0,0,0">
              <w:txbxContent>
                <w:p w:rsidR="00A632D6" w:rsidRPr="0047026B" w:rsidRDefault="00A632D6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61" w:name="_Ref291761536"/>
                  <w:bookmarkStart w:id="62" w:name="_Toc291943681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5</w:t>
                    </w:r>
                  </w:fldSimple>
                  <w:bookmarkEnd w:id="61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62"/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pipeline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de processamento de sinal utilizando o algoritmo de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1476ED">
        <w:rPr>
          <w:rFonts w:ascii="Times New Roman" w:eastAsiaTheme="minorEastAsia" w:hAnsi="Times New Roman" w:cs="Times New Roman"/>
          <w:sz w:val="24"/>
          <w:szCs w:val="24"/>
        </w:rPr>
        <w:t>. 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ste tem apenas dois processos de manipulação de dados, o primeiro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é responsável por analisar o sinal e referir que frequências estão presentes e o segundo,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que será onde os resultados serão momentaneamente guardados de maneira a que seja possível estender futuramente as operações de processamento.</w:t>
      </w:r>
    </w:p>
    <w:p w:rsidR="00777FF3" w:rsidRDefault="00B169BA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é para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fldSimple w:instr=" REF _Ref291761653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6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6C1C08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C08">
        <w:rPr>
          <w:noProof/>
        </w:rPr>
        <w:pict>
          <v:shape id="_x0000_s1051" type="#_x0000_t202" style="position:absolute;left:0;text-align:left;margin-left:50.25pt;margin-top:153pt;width:327.25pt;height:.05pt;z-index:251694080" stroked="f">
            <v:textbox style="mso-next-textbox:#_x0000_s1051;mso-fit-shape-to-text:t" inset="0,0,0,0">
              <w:txbxContent>
                <w:p w:rsidR="00A632D6" w:rsidRPr="004211C3" w:rsidRDefault="00A632D6" w:rsidP="00777FF3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bookmarkStart w:id="63" w:name="_Ref291761653"/>
                  <w:bookmarkStart w:id="64" w:name="_Toc291943682"/>
                  <w:r>
                    <w:t xml:space="preserve">Figura </w:t>
                  </w:r>
                  <w:fldSimple w:instr=" SEQ Figura \* ARABIC ">
                    <w:r w:rsidR="006A4F79">
                      <w:rPr>
                        <w:noProof/>
                      </w:rPr>
                      <w:t>6</w:t>
                    </w:r>
                  </w:fldSimple>
                  <w:bookmarkEnd w:id="63"/>
                  <w:r>
                    <w:t xml:space="preserve"> - </w:t>
                  </w:r>
                  <w:r w:rsidRPr="002B49D8">
                    <w:t xml:space="preserve">Funcionamento do </w:t>
                  </w:r>
                  <w:r w:rsidRPr="006369AB">
                    <w:rPr>
                      <w:i/>
                    </w:rPr>
                    <w:t xml:space="preserve">Goertzel </w:t>
                  </w:r>
                  <w:proofErr w:type="spellStart"/>
                  <w:r w:rsidRPr="006369AB">
                    <w:rPr>
                      <w:i/>
                    </w:rPr>
                    <w:t>Controller</w:t>
                  </w:r>
                  <w:proofErr w:type="spellEnd"/>
                  <w:r>
                    <w:t>.</w:t>
                  </w:r>
                  <w:bookmarkEnd w:id="64"/>
                </w:p>
              </w:txbxContent>
            </v:textbox>
            <w10:wrap type="topAndBottom"/>
          </v:shape>
        </w:pict>
      </w:r>
      <w:r w:rsidR="00777FF3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-408305</wp:posOffset>
            </wp:positionV>
            <wp:extent cx="4156075" cy="2294255"/>
            <wp:effectExtent l="19050" t="0" r="0" b="0"/>
            <wp:wrapTopAndBottom/>
            <wp:docPr id="10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FF3" w:rsidRDefault="00B169BA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gerir filtros de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controla ainda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quando é que os resultados estarão disponíveis, </w:t>
      </w:r>
      <w:r w:rsidR="001A4623">
        <w:rPr>
          <w:rFonts w:ascii="Times New Roman" w:eastAsiaTheme="minorEastAsia" w:hAnsi="Times New Roman" w:cs="Times New Roman"/>
          <w:sz w:val="24"/>
          <w:szCs w:val="24"/>
        </w:rPr>
        <w:t xml:space="preserve">sendo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esta operação crucial para que não sejam propagados resultados incompletos. </w:t>
      </w:r>
    </w:p>
    <w:p w:rsidR="00DA099D" w:rsidRPr="00DA099D" w:rsidRDefault="00DA099D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5285" w:rsidRDefault="00777FF3" w:rsidP="002F5285">
      <w:pPr>
        <w:pStyle w:val="Ttulo2"/>
        <w:rPr>
          <w:rFonts w:eastAsiaTheme="minorEastAsia"/>
        </w:rPr>
      </w:pPr>
      <w:bookmarkStart w:id="65" w:name="_Toc291600738"/>
      <w:bookmarkStart w:id="66" w:name="_Toc291943670"/>
      <w:r>
        <w:rPr>
          <w:rFonts w:eastAsiaTheme="minorEastAsia"/>
        </w:rPr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65"/>
      <w:bookmarkEnd w:id="66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B169BA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F5285"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 w:rsidR="002F5285">
        <w:rPr>
          <w:rFonts w:ascii="Times New Roman" w:hAnsi="Times New Roman" w:cs="Times New Roman"/>
          <w:sz w:val="24"/>
        </w:rPr>
        <w:t>.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2F5285">
        <w:rPr>
          <w:rFonts w:ascii="Times New Roman" w:hAnsi="Times New Roman" w:cs="Times New Roman"/>
          <w:sz w:val="24"/>
        </w:rPr>
        <w:t>P</w:t>
      </w:r>
      <w:r w:rsidR="002F5285" w:rsidRPr="00D92366">
        <w:rPr>
          <w:rFonts w:ascii="Times New Roman" w:hAnsi="Times New Roman" w:cs="Times New Roman"/>
          <w:sz w:val="24"/>
        </w:rPr>
        <w:t>ara averiguar esses tempos foram realizad</w:t>
      </w:r>
      <w:r w:rsidR="009A0969">
        <w:rPr>
          <w:rFonts w:ascii="Times New Roman" w:hAnsi="Times New Roman" w:cs="Times New Roman"/>
          <w:sz w:val="24"/>
        </w:rPr>
        <w:t>o</w:t>
      </w:r>
      <w:r w:rsidR="002F5285" w:rsidRPr="00D92366">
        <w:rPr>
          <w:rFonts w:ascii="Times New Roman" w:hAnsi="Times New Roman" w:cs="Times New Roman"/>
          <w:sz w:val="24"/>
        </w:rPr>
        <w:t>s algu</w:t>
      </w:r>
      <w:r w:rsidR="009A0969">
        <w:rPr>
          <w:rFonts w:ascii="Times New Roman" w:hAnsi="Times New Roman" w:cs="Times New Roman"/>
          <w:sz w:val="24"/>
        </w:rPr>
        <w:t>ns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9A0969">
        <w:rPr>
          <w:rFonts w:ascii="Times New Roman" w:hAnsi="Times New Roman" w:cs="Times New Roman"/>
          <w:sz w:val="24"/>
        </w:rPr>
        <w:t xml:space="preserve">testes </w:t>
      </w:r>
      <w:r w:rsidR="002F5285" w:rsidRPr="00D92366">
        <w:rPr>
          <w:rFonts w:ascii="Times New Roman" w:hAnsi="Times New Roman" w:cs="Times New Roman"/>
          <w:sz w:val="24"/>
        </w:rPr>
        <w:t xml:space="preserve">que </w:t>
      </w:r>
      <w:r w:rsidR="006D1179" w:rsidRPr="00D92366">
        <w:rPr>
          <w:rFonts w:ascii="Times New Roman" w:hAnsi="Times New Roman" w:cs="Times New Roman"/>
          <w:sz w:val="24"/>
        </w:rPr>
        <w:t>determina</w:t>
      </w:r>
      <w:r w:rsidR="006D1179">
        <w:rPr>
          <w:rFonts w:ascii="Times New Roman" w:hAnsi="Times New Roman" w:cs="Times New Roman"/>
          <w:sz w:val="24"/>
        </w:rPr>
        <w:t>m</w:t>
      </w:r>
      <w:r w:rsidR="006D1179" w:rsidRPr="00D92366">
        <w:rPr>
          <w:rFonts w:ascii="Times New Roman" w:hAnsi="Times New Roman" w:cs="Times New Roman"/>
          <w:sz w:val="24"/>
        </w:rPr>
        <w:t xml:space="preserve"> </w:t>
      </w:r>
      <w:r w:rsidR="002F5285" w:rsidRPr="00D92366">
        <w:rPr>
          <w:rFonts w:ascii="Times New Roman" w:hAnsi="Times New Roman" w:cs="Times New Roman"/>
          <w:sz w:val="24"/>
        </w:rPr>
        <w:t xml:space="preserve">quanto tempo demoraria o </w:t>
      </w:r>
      <w:r w:rsidR="002F5285" w:rsidRPr="005E33B2">
        <w:rPr>
          <w:rFonts w:ascii="Times New Roman" w:hAnsi="Times New Roman" w:cs="Times New Roman"/>
          <w:i/>
          <w:sz w:val="24"/>
        </w:rPr>
        <w:t>Goertzel</w:t>
      </w:r>
      <w:r w:rsidR="002F5285" w:rsidRPr="00D92366">
        <w:rPr>
          <w:rFonts w:ascii="Times New Roman" w:hAnsi="Times New Roman" w:cs="Times New Roman"/>
          <w:sz w:val="24"/>
        </w:rPr>
        <w:t xml:space="preserve"> a calcular se alguma das 88 frequências est</w:t>
      </w:r>
      <w:r w:rsidR="002F5285">
        <w:rPr>
          <w:rFonts w:ascii="Times New Roman" w:hAnsi="Times New Roman" w:cs="Times New Roman"/>
          <w:sz w:val="24"/>
        </w:rPr>
        <w:t>á</w:t>
      </w:r>
      <w:r w:rsidR="002F5285" w:rsidRPr="00D92366">
        <w:rPr>
          <w:rFonts w:ascii="Times New Roman" w:hAnsi="Times New Roman" w:cs="Times New Roman"/>
          <w:sz w:val="24"/>
        </w:rPr>
        <w:t xml:space="preserve"> presente numa dada amostra</w:t>
      </w:r>
      <w:r w:rsidR="002F5285"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="00DA099D" w:rsidRPr="00DA099D">
          <w:rPr>
            <w:rFonts w:ascii="Times New Roman" w:hAnsi="Times New Roman" w:cs="Times New Roman"/>
            <w:sz w:val="24"/>
          </w:rPr>
          <w:t>Tabela 5</w:t>
        </w:r>
      </w:fldSimple>
      <w:r w:rsidR="002F5285"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67" w:name="_Toc291590959"/>
      <w:bookmarkStart w:id="68" w:name="_Ref291588315"/>
      <w:bookmarkStart w:id="69" w:name="_Toc291941292"/>
      <w:r>
        <w:t xml:space="preserve">Tabela </w:t>
      </w:r>
      <w:fldSimple w:instr=" SEQ Tabela \* ARABIC ">
        <w:r w:rsidR="00DA099D">
          <w:rPr>
            <w:noProof/>
          </w:rPr>
          <w:t>5</w:t>
        </w:r>
      </w:fldSimple>
      <w:bookmarkEnd w:id="68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67"/>
      <w:bookmarkEnd w:id="69"/>
    </w:p>
    <w:p w:rsidR="005E33B2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F5285" w:rsidRDefault="005E33B2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  frequência de amostragem utilizada para estes testes foi de 8800 Hz.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536D3A" w:rsidRPr="00DA099D" w:rsidRDefault="00B169BA" w:rsidP="00DA099D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bookmarkStart w:id="70" w:name="_Toc291943671"/>
      <w:r>
        <w:rPr>
          <w:rFonts w:eastAsiaTheme="minorEastAsia"/>
        </w:rPr>
        <w:lastRenderedPageBreak/>
        <w:t>4.  Conclusões</w:t>
      </w:r>
      <w:bookmarkEnd w:id="70"/>
    </w:p>
    <w:p w:rsidR="003D587A" w:rsidRDefault="003D587A" w:rsidP="003D587A"/>
    <w:p w:rsidR="00FD1677" w:rsidRPr="00F245AC" w:rsidRDefault="00D96F9C" w:rsidP="00F24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5AC">
        <w:rPr>
          <w:rFonts w:ascii="Times New Roman" w:hAnsi="Times New Roman" w:cs="Times New Roman"/>
          <w:sz w:val="24"/>
          <w:szCs w:val="24"/>
        </w:rPr>
        <w:t>Neste ponto de situação, conclui-</w:t>
      </w:r>
      <w:r w:rsidR="00F245AC">
        <w:rPr>
          <w:rFonts w:ascii="Times New Roman" w:hAnsi="Times New Roman" w:cs="Times New Roman"/>
          <w:sz w:val="24"/>
          <w:szCs w:val="24"/>
        </w:rPr>
        <w:t>se</w:t>
      </w:r>
      <w:r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o bloco de</w:t>
      </w:r>
      <w:r w:rsidRPr="00F245AC">
        <w:rPr>
          <w:rFonts w:ascii="Times New Roman" w:hAnsi="Times New Roman" w:cs="Times New Roman"/>
          <w:sz w:val="24"/>
          <w:szCs w:val="24"/>
        </w:rPr>
        <w:t xml:space="preserve"> processo de processamento de sinal (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o subloco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 na camada aplicacional da 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. Com este bloco definiu-se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à priori</w:t>
      </w:r>
      <w:r w:rsidR="00F245AC">
        <w:rPr>
          <w:rFonts w:ascii="Times New Roman" w:hAnsi="Times New Roman" w:cs="Times New Roman"/>
          <w:sz w:val="24"/>
          <w:szCs w:val="24"/>
        </w:rPr>
        <w:t xml:space="preserve"> alguma da interface publica da API da camada de abstracção ao hardware (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>
        <w:rPr>
          <w:rFonts w:ascii="Times New Roman" w:hAnsi="Times New Roman" w:cs="Times New Roman"/>
          <w:sz w:val="24"/>
          <w:szCs w:val="24"/>
        </w:rPr>
        <w:t xml:space="preserve">).   </w:t>
      </w:r>
    </w:p>
    <w:p w:rsidR="00FD1677" w:rsidRDefault="00FD1677" w:rsidP="003D587A"/>
    <w:p w:rsidR="00051D1E" w:rsidRDefault="003D587A" w:rsidP="003D587A">
      <w:pPr>
        <w:pStyle w:val="Ttulo2"/>
      </w:pPr>
      <w:bookmarkStart w:id="71" w:name="_Toc291943672"/>
      <w:r>
        <w:t>4.</w:t>
      </w:r>
      <w:r w:rsidR="00FD1677">
        <w:t>1</w:t>
      </w:r>
      <w:r>
        <w:t xml:space="preserve"> </w:t>
      </w:r>
      <w:r w:rsidRPr="00B5566D">
        <w:t>Goertzel vs Transformada de Fourier (FFT)</w:t>
      </w:r>
      <w:bookmarkEnd w:id="71"/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Fast</w:t>
      </w:r>
      <w:proofErr w:type="spellEnd"/>
      <w:r w:rsidR="003D587A" w:rsidRPr="00A84EDF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</w:t>
      </w:r>
      <w:r w:rsidR="00191F03">
        <w:rPr>
          <w:rFonts w:ascii="Times New Roman" w:hAnsi="Times New Roman" w:cs="Times New Roman"/>
          <w:sz w:val="24"/>
          <w:szCs w:val="24"/>
        </w:rPr>
        <w:t xml:space="preserve">pelo </w:t>
      </w:r>
      <w:r w:rsidR="00191F03" w:rsidRPr="00B5566D">
        <w:rPr>
          <w:rFonts w:ascii="Times New Roman" w:hAnsi="Times New Roman" w:cs="Times New Roman"/>
          <w:sz w:val="24"/>
          <w:szCs w:val="24"/>
        </w:rPr>
        <w:t>facto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Nlog</w:t>
      </w:r>
      <w:r w:rsidR="003D587A" w:rsidRPr="005E33B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(N)</w:t>
      </w:r>
      <w:r w:rsidR="003D587A">
        <w:rPr>
          <w:rFonts w:ascii="Times New Roman" w:hAnsi="Times New Roman" w:cs="Times New Roman"/>
          <w:sz w:val="24"/>
          <w:szCs w:val="24"/>
        </w:rPr>
        <w:t xml:space="preserve"> multiplicações complexas.</w:t>
      </w:r>
    </w:p>
    <w:p w:rsidR="00F245AC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5AC">
        <w:rPr>
          <w:rFonts w:ascii="Times New Roman" w:hAnsi="Times New Roman" w:cs="Times New Roman"/>
          <w:sz w:val="24"/>
          <w:szCs w:val="24"/>
        </w:rPr>
        <w:t>Uma das razões de</w:t>
      </w:r>
      <w:r w:rsidRPr="00B5566D">
        <w:rPr>
          <w:rFonts w:ascii="Times New Roman" w:hAnsi="Times New Roman" w:cs="Times New Roman"/>
          <w:sz w:val="24"/>
          <w:szCs w:val="24"/>
        </w:rPr>
        <w:t xml:space="preserve">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693928">
        <w:rPr>
          <w:rFonts w:ascii="Times New Roman" w:hAnsi="Times New Roman" w:cs="Times New Roman"/>
          <w:sz w:val="24"/>
          <w:szCs w:val="24"/>
        </w:rPr>
        <w:t>em vez da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  <w:r w:rsidR="00F245AC">
        <w:rPr>
          <w:rFonts w:ascii="Times New Roman" w:hAnsi="Times New Roman" w:cs="Times New Roman"/>
          <w:sz w:val="24"/>
          <w:szCs w:val="24"/>
        </w:rPr>
        <w:t xml:space="preserve"> A outra razão é o facto de ser possível ter diferentes filtros de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>
        <w:rPr>
          <w:rFonts w:ascii="Times New Roman" w:hAnsi="Times New Roman" w:cs="Times New Roman"/>
          <w:sz w:val="24"/>
          <w:szCs w:val="24"/>
        </w:rPr>
        <w:t xml:space="preserve"> em execução com diferentes configurações (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N</w:t>
      </w:r>
      <w:r w:rsidR="00F245AC">
        <w:rPr>
          <w:rFonts w:ascii="Times New Roman" w:hAnsi="Times New Roman" w:cs="Times New Roman"/>
          <w:sz w:val="24"/>
          <w:szCs w:val="24"/>
        </w:rPr>
        <w:t xml:space="preserve"> 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Fs</w:t>
      </w:r>
      <w:r w:rsidR="00F245AC"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, podendo assim optimizar ainda mais o processamento das frequências. </w:t>
      </w: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587A" w:rsidRDefault="003D587A" w:rsidP="003D587A">
      <w:pPr>
        <w:pStyle w:val="Ttulo2"/>
      </w:pPr>
      <w:bookmarkStart w:id="72" w:name="_Toc291943673"/>
      <w:r>
        <w:lastRenderedPageBreak/>
        <w:t>4.2 Portabilidade</w:t>
      </w:r>
      <w:bookmarkEnd w:id="72"/>
    </w:p>
    <w:p w:rsidR="003D587A" w:rsidRDefault="003D587A" w:rsidP="003D587A"/>
    <w:p w:rsidR="009A0969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3D587A">
        <w:rPr>
          <w:rFonts w:ascii="Times New Roman" w:hAnsi="Times New Roman" w:cs="Times New Roman"/>
          <w:sz w:val="24"/>
          <w:szCs w:val="24"/>
        </w:rPr>
        <w:t>Durante toda a fase de desenvolvimento o objectivo principal sempre foi a portabilidade do código escrito, apesar de ter sido implementado e testado duas versões do Goertzel, u</w:t>
      </w:r>
      <w:r w:rsidR="005E33B2">
        <w:rPr>
          <w:rFonts w:ascii="Times New Roman" w:hAnsi="Times New Roman" w:cs="Times New Roman"/>
          <w:sz w:val="24"/>
          <w:szCs w:val="24"/>
        </w:rPr>
        <w:t xml:space="preserve">m com valores inteiros </w:t>
      </w:r>
      <w:r w:rsidR="003D587A" w:rsidRPr="003D587A">
        <w:rPr>
          <w:rFonts w:ascii="Times New Roman" w:hAnsi="Times New Roman" w:cs="Times New Roman"/>
          <w:sz w:val="24"/>
          <w:szCs w:val="24"/>
        </w:rPr>
        <w:t>e u</w:t>
      </w:r>
      <w:r w:rsidR="005E33B2">
        <w:rPr>
          <w:rFonts w:ascii="Times New Roman" w:hAnsi="Times New Roman" w:cs="Times New Roman"/>
          <w:sz w:val="24"/>
          <w:szCs w:val="24"/>
        </w:rPr>
        <w:t xml:space="preserve">ma com valores decimais, </w:t>
      </w:r>
      <w:r w:rsidR="003D587A" w:rsidRPr="003D587A">
        <w:rPr>
          <w:rFonts w:ascii="Times New Roman" w:hAnsi="Times New Roman" w:cs="Times New Roman"/>
          <w:sz w:val="24"/>
          <w:szCs w:val="24"/>
        </w:rPr>
        <w:t xml:space="preserve"> os resultados tenham sido satisfatórios, a portabilidade fica sempre comprometida com a precisão </w:t>
      </w:r>
      <w:r w:rsidR="003D587A">
        <w:rPr>
          <w:rFonts w:ascii="Times New Roman" w:hAnsi="Times New Roman" w:cs="Times New Roman"/>
          <w:sz w:val="24"/>
          <w:szCs w:val="24"/>
        </w:rPr>
        <w:t xml:space="preserve">do dispositivo </w:t>
      </w:r>
      <w:r w:rsidR="003D587A" w:rsidRPr="003D587A">
        <w:rPr>
          <w:rFonts w:ascii="Times New Roman" w:hAnsi="Times New Roman" w:cs="Times New Roman"/>
          <w:sz w:val="24"/>
          <w:szCs w:val="24"/>
        </w:rPr>
        <w:t xml:space="preserve">de </w:t>
      </w:r>
      <w:r w:rsidR="00511C19">
        <w:rPr>
          <w:rFonts w:ascii="Times New Roman" w:hAnsi="Times New Roman" w:cs="Times New Roman"/>
          <w:sz w:val="24"/>
          <w:szCs w:val="24"/>
        </w:rPr>
        <w:t>digitalização de sinal nomeadamente no que se refere à frequência de amostragem e número de bits por amostra</w:t>
      </w:r>
      <w:r w:rsidR="003D587A">
        <w:rPr>
          <w:rFonts w:ascii="Times New Roman" w:hAnsi="Times New Roman" w:cs="Times New Roman"/>
          <w:sz w:val="24"/>
          <w:szCs w:val="24"/>
        </w:rPr>
        <w:t>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C786E" w:rsidRDefault="00DC786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337A" w:rsidRDefault="00A84EDF" w:rsidP="00292304">
      <w:pPr>
        <w:pStyle w:val="Ttulo2"/>
        <w:rPr>
          <w:rFonts w:eastAsiaTheme="minorEastAsia"/>
        </w:rPr>
      </w:pPr>
      <w:bookmarkStart w:id="73" w:name="_Toc291943674"/>
      <w:r>
        <w:rPr>
          <w:rFonts w:eastAsiaTheme="minorEastAsia"/>
        </w:rPr>
        <w:t>4.3 Trabalho Futuro</w:t>
      </w:r>
      <w:bookmarkEnd w:id="73"/>
    </w:p>
    <w:p w:rsidR="00292304" w:rsidRPr="00292304" w:rsidRDefault="00292304" w:rsidP="00292304"/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irá ser realizada a familiarização com o hardware, nomeadamente as implementações dos </w:t>
      </w:r>
      <w:r w:rsidRPr="00292304">
        <w:rPr>
          <w:rFonts w:ascii="Times New Roman" w:hAnsi="Times New Roman" w:cs="Times New Roman"/>
          <w:i/>
          <w:sz w:val="24"/>
          <w:szCs w:val="24"/>
        </w:rPr>
        <w:t>drivers</w:t>
      </w:r>
      <w:r w:rsidR="00B34E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E70">
        <w:rPr>
          <w:rFonts w:ascii="Times New Roman" w:hAnsi="Times New Roman" w:cs="Times New Roman"/>
          <w:sz w:val="24"/>
          <w:szCs w:val="24"/>
        </w:rPr>
        <w:t>dos periféricos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C9593E">
        <w:rPr>
          <w:rFonts w:ascii="Times New Roman" w:hAnsi="Times New Roman" w:cs="Times New Roman"/>
          <w:sz w:val="24"/>
          <w:szCs w:val="24"/>
        </w:rPr>
        <w:t>irá ser portada</w:t>
      </w:r>
      <w:r>
        <w:rPr>
          <w:rFonts w:ascii="Times New Roman" w:hAnsi="Times New Roman" w:cs="Times New Roman"/>
          <w:sz w:val="24"/>
          <w:szCs w:val="24"/>
        </w:rPr>
        <w:t xml:space="preserve"> toda a infra-estrutura implementada do algoritmo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4EDF" w:rsidRDefault="00636418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292304">
        <w:rPr>
          <w:rFonts w:ascii="Times New Roman" w:hAnsi="Times New Roman" w:cs="Times New Roman"/>
          <w:sz w:val="24"/>
          <w:szCs w:val="24"/>
        </w:rPr>
        <w:t xml:space="preserve">irá ser montada uma infra-estrutura de abstracção ao hardware de modo a abstrair a aplicação </w:t>
      </w:r>
      <w:r w:rsidR="00292304" w:rsidRPr="00292304">
        <w:rPr>
          <w:rFonts w:ascii="Times New Roman" w:hAnsi="Times New Roman" w:cs="Times New Roman"/>
          <w:i/>
          <w:sz w:val="24"/>
          <w:szCs w:val="24"/>
        </w:rPr>
        <w:t>O Maestro</w:t>
      </w:r>
      <w:r w:rsidR="00C9593E">
        <w:rPr>
          <w:rFonts w:ascii="Times New Roman" w:hAnsi="Times New Roman" w:cs="Times New Roman"/>
          <w:sz w:val="24"/>
          <w:szCs w:val="24"/>
        </w:rPr>
        <w:t xml:space="preserve"> do</w:t>
      </w:r>
      <w:r w:rsidR="002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04" w:rsidRPr="00292304">
        <w:rPr>
          <w:rFonts w:ascii="Times New Roman" w:hAnsi="Times New Roman" w:cs="Times New Roman"/>
          <w:i/>
          <w:sz w:val="24"/>
          <w:szCs w:val="24"/>
        </w:rPr>
        <w:t>target</w:t>
      </w:r>
      <w:proofErr w:type="spellEnd"/>
      <w:r w:rsidR="00292304">
        <w:rPr>
          <w:rFonts w:ascii="Times New Roman" w:hAnsi="Times New Roman" w:cs="Times New Roman"/>
          <w:sz w:val="24"/>
          <w:szCs w:val="24"/>
        </w:rPr>
        <w:t xml:space="preserve"> onde se encontra a ser executada, </w:t>
      </w:r>
      <w:r w:rsidR="00B34E70">
        <w:rPr>
          <w:rFonts w:ascii="Times New Roman" w:hAnsi="Times New Roman" w:cs="Times New Roman"/>
          <w:sz w:val="24"/>
          <w:szCs w:val="24"/>
        </w:rPr>
        <w:t>os principais componentes da infra-estrutura são</w:t>
      </w:r>
      <w:r w:rsidR="00292304">
        <w:rPr>
          <w:rFonts w:ascii="Times New Roman" w:hAnsi="Times New Roman" w:cs="Times New Roman"/>
          <w:sz w:val="24"/>
          <w:szCs w:val="24"/>
        </w:rPr>
        <w:t>: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sendo o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neste caso especifico um </w:t>
      </w:r>
      <w:r w:rsidRPr="00292304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e um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 mesmo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multi-tarefa de forma a que seja possível executar várias instâncias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simultaneamente.  </w:t>
      </w:r>
    </w:p>
    <w:p w:rsidR="00292304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fases anteriores terão um período continuado de testes, de forma a garantir um bom funcionamento.</w:t>
      </w:r>
    </w:p>
    <w:p w:rsidR="00B34E70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toda a infra-estrutura </w:t>
      </w:r>
      <w:r w:rsidR="002B6D5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tiver concluída,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prosseguirá-se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implementação da aplicação, com as devidas fases de testes e documentação. </w:t>
      </w: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Pr="00B34E70" w:rsidRDefault="00F245AC" w:rsidP="00F245AC">
      <w:pPr>
        <w:pStyle w:val="Ttulo3"/>
      </w:pPr>
      <w:bookmarkStart w:id="74" w:name="_Toc291943675"/>
      <w:r>
        <w:lastRenderedPageBreak/>
        <w:t>4.3.1 Planeamento</w:t>
      </w:r>
      <w:bookmarkEnd w:id="74"/>
    </w:p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F79" w:rsidRDefault="006A4F79" w:rsidP="006A4F7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1984375"/>
            <wp:effectExtent l="19050" t="0" r="0" b="0"/>
            <wp:docPr id="1" name="Imagem 1" descr="D:\FAC\LEIC\PS\working-copy\docs\relintercalar\plan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relintercalar\planeament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AC" w:rsidRDefault="006A4F79" w:rsidP="006A4F79">
      <w:pPr>
        <w:pStyle w:val="Legenda"/>
        <w:jc w:val="center"/>
      </w:pPr>
      <w:bookmarkStart w:id="75" w:name="_Toc2919436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Planeamento</w:t>
      </w:r>
      <w:bookmarkEnd w:id="75"/>
    </w:p>
    <w:p w:rsidR="006A4F79" w:rsidRDefault="006A4F79" w:rsidP="006A4F79">
      <w:pPr>
        <w:rPr>
          <w:b/>
        </w:rPr>
      </w:pPr>
      <w:r w:rsidRPr="006A4F79">
        <w:rPr>
          <w:b/>
        </w:rPr>
        <w:t>Legenda</w:t>
      </w:r>
      <w:r>
        <w:rPr>
          <w:b/>
        </w:rPr>
        <w:t>: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Diogo Cardoso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Ana Correia</w:t>
      </w:r>
    </w:p>
    <w:p w:rsidR="006A4F79" w:rsidRPr="006A4F79" w:rsidRDefault="006A4F79" w:rsidP="006A4F79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259080" cy="129540"/>
            <wp:effectExtent l="19050" t="0" r="762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Pr="006A4F79">
        <w:rPr>
          <w:rFonts w:ascii="Times New Roman" w:hAnsi="Times New Roman" w:cs="Times New Roman"/>
          <w:sz w:val="24"/>
          <w:szCs w:val="24"/>
        </w:rPr>
        <w:t>Ambos</w:t>
      </w:r>
    </w:p>
    <w:p w:rsidR="00CD1876" w:rsidRDefault="00DC786E" w:rsidP="00DC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F79" w:rsidRPr="00B169BA" w:rsidRDefault="006A4F79" w:rsidP="00DC786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bookmarkStart w:id="76" w:name="_Toc291943676" w:displacedByCustomXml="prev"/>
        <w:p w:rsidR="00DC786E" w:rsidRPr="00A84EDF" w:rsidRDefault="00DC786E" w:rsidP="00DC786E">
          <w:pPr>
            <w:pStyle w:val="Ttulo1"/>
            <w:rPr>
              <w:lang w:val="en-US"/>
            </w:rPr>
          </w:pPr>
          <w:r w:rsidRPr="00A84EDF">
            <w:rPr>
              <w:lang w:val="en-US"/>
            </w:rPr>
            <w:t xml:space="preserve">5. </w:t>
          </w:r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76"/>
          <w:r w:rsidRPr="00A84EDF">
            <w:rPr>
              <w:lang w:val="en-US"/>
            </w:rPr>
            <w:t xml:space="preserve"> </w:t>
          </w:r>
        </w:p>
        <w:p w:rsidR="00DA099D" w:rsidRDefault="006C1C08" w:rsidP="00DA099D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A84EDF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DA099D">
            <w:rPr>
              <w:noProof/>
              <w:vanish/>
            </w:rPr>
            <w:t>x</w:t>
          </w:r>
        </w:p>
        <w:tbl>
          <w:tblPr>
            <w:tblW w:w="5097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22"/>
            <w:gridCol w:w="8930"/>
          </w:tblGrid>
          <w:tr w:rsid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DA099D" w:rsidRDefault="00DA099D" w:rsidP="006A4F79">
                <w:pPr>
                  <w:pStyle w:val="Bibliografia"/>
                  <w:ind w:left="-289"/>
                  <w:rPr>
                    <w:rFonts w:eastAsiaTheme="minorEastAsia"/>
                    <w:noProof/>
                  </w:rPr>
                </w:pPr>
                <w:r w:rsidRPr="00DA099D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[Online]. </w:t>
                </w:r>
                <w:hyperlink r:id="rId25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</w:p>
            </w:tc>
          </w:tr>
          <w:tr w:rsidR="00DA099D" w:rsidRP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DA099D" w:rsidRPr="00DA099D" w:rsidRDefault="00DA099D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DA099D">
                  <w:rPr>
                    <w:noProof/>
                    <w:lang w:val="en-US"/>
                  </w:rPr>
                  <w:t xml:space="preserve">R. Schafer A. Oppenheim, </w:t>
                </w:r>
                <w:r w:rsidRPr="00DA099D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DA099D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DA099D" w:rsidRDefault="00DA099D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[Online]. </w:t>
                </w:r>
                <w:hyperlink r:id="rId26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DA099D" w:rsidRP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:rsidR="00DA099D" w:rsidRPr="00DA099D" w:rsidRDefault="00DA099D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DA099D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:rsidR="00DA099D" w:rsidRDefault="00DA099D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DA099D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[Online]. </w:t>
                </w:r>
                <w:hyperlink r:id="rId27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DA099D" w:rsidRP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DA099D" w:rsidRPr="00DA099D" w:rsidRDefault="00DA099D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DA099D">
                  <w:rPr>
                    <w:noProof/>
                    <w:lang w:val="en-US"/>
                  </w:rPr>
                  <w:t xml:space="preserve">R. Schafer A. Oppenheim, </w:t>
                </w:r>
                <w:r w:rsidRPr="00DA099D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DA099D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DA099D" w:rsidTr="006A4F79">
            <w:trPr>
              <w:tblCellSpacing w:w="15" w:type="dxa"/>
            </w:trPr>
            <w:tc>
              <w:tcPr>
                <w:tcW w:w="243" w:type="pct"/>
                <w:hideMark/>
              </w:tcPr>
              <w:p w:rsidR="00DA099D" w:rsidRDefault="00DA099D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[7]</w:t>
                </w:r>
              </w:p>
            </w:tc>
            <w:tc>
              <w:tcPr>
                <w:tcW w:w="0" w:type="auto"/>
                <w:hideMark/>
              </w:tcPr>
              <w:p w:rsidR="00DA099D" w:rsidRDefault="00DA099D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DA099D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8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DA099D" w:rsidRDefault="00DA099D" w:rsidP="00DA099D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6C1C08" w:rsidP="00DA099D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8A2" w:rsidRDefault="007528A2" w:rsidP="00BA0A47">
      <w:pPr>
        <w:spacing w:after="0" w:line="240" w:lineRule="auto"/>
      </w:pPr>
      <w:r>
        <w:separator/>
      </w:r>
    </w:p>
  </w:endnote>
  <w:endnote w:type="continuationSeparator" w:id="0">
    <w:p w:rsidR="007528A2" w:rsidRDefault="007528A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8A2" w:rsidRDefault="007528A2" w:rsidP="00BA0A47">
      <w:pPr>
        <w:spacing w:after="0" w:line="240" w:lineRule="auto"/>
      </w:pPr>
      <w:r>
        <w:separator/>
      </w:r>
    </w:p>
  </w:footnote>
  <w:footnote w:type="continuationSeparator" w:id="0">
    <w:p w:rsidR="007528A2" w:rsidRDefault="007528A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274BD"/>
    <w:rsid w:val="00036849"/>
    <w:rsid w:val="00051D1E"/>
    <w:rsid w:val="0005449B"/>
    <w:rsid w:val="00057EAD"/>
    <w:rsid w:val="000654BE"/>
    <w:rsid w:val="000865C1"/>
    <w:rsid w:val="00095560"/>
    <w:rsid w:val="000A36B6"/>
    <w:rsid w:val="000A6C71"/>
    <w:rsid w:val="000D3738"/>
    <w:rsid w:val="000D52B0"/>
    <w:rsid w:val="000E135E"/>
    <w:rsid w:val="000F318C"/>
    <w:rsid w:val="00113AE9"/>
    <w:rsid w:val="001145D1"/>
    <w:rsid w:val="00127CA4"/>
    <w:rsid w:val="0013219E"/>
    <w:rsid w:val="00140B55"/>
    <w:rsid w:val="001476ED"/>
    <w:rsid w:val="0015032A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504C9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2BCF"/>
    <w:rsid w:val="002D4EC2"/>
    <w:rsid w:val="002E12FF"/>
    <w:rsid w:val="002E45ED"/>
    <w:rsid w:val="002F5285"/>
    <w:rsid w:val="003112FC"/>
    <w:rsid w:val="00316A56"/>
    <w:rsid w:val="003407E7"/>
    <w:rsid w:val="0037391A"/>
    <w:rsid w:val="003762F1"/>
    <w:rsid w:val="00381004"/>
    <w:rsid w:val="00387036"/>
    <w:rsid w:val="003949A9"/>
    <w:rsid w:val="003A0C88"/>
    <w:rsid w:val="003B519B"/>
    <w:rsid w:val="003B6035"/>
    <w:rsid w:val="003D286A"/>
    <w:rsid w:val="003D54E5"/>
    <w:rsid w:val="003D587A"/>
    <w:rsid w:val="003E5E32"/>
    <w:rsid w:val="003F59B1"/>
    <w:rsid w:val="003F6146"/>
    <w:rsid w:val="0043477C"/>
    <w:rsid w:val="004460C2"/>
    <w:rsid w:val="00450C0F"/>
    <w:rsid w:val="00463C42"/>
    <w:rsid w:val="0046652D"/>
    <w:rsid w:val="00486E2E"/>
    <w:rsid w:val="00487098"/>
    <w:rsid w:val="00493E68"/>
    <w:rsid w:val="004957E2"/>
    <w:rsid w:val="004971D8"/>
    <w:rsid w:val="00497DD1"/>
    <w:rsid w:val="004C4A98"/>
    <w:rsid w:val="004E58AC"/>
    <w:rsid w:val="004F5F44"/>
    <w:rsid w:val="00511C19"/>
    <w:rsid w:val="00536D3A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D6C53"/>
    <w:rsid w:val="005E33B2"/>
    <w:rsid w:val="005E7AF0"/>
    <w:rsid w:val="005F28A3"/>
    <w:rsid w:val="00603BD0"/>
    <w:rsid w:val="00606491"/>
    <w:rsid w:val="006072AC"/>
    <w:rsid w:val="00607D3B"/>
    <w:rsid w:val="006204B9"/>
    <w:rsid w:val="00627473"/>
    <w:rsid w:val="0063108C"/>
    <w:rsid w:val="00636418"/>
    <w:rsid w:val="006369AB"/>
    <w:rsid w:val="00645BC1"/>
    <w:rsid w:val="00657620"/>
    <w:rsid w:val="00672CC3"/>
    <w:rsid w:val="00674A2D"/>
    <w:rsid w:val="00683890"/>
    <w:rsid w:val="00693928"/>
    <w:rsid w:val="006A4F79"/>
    <w:rsid w:val="006C1C08"/>
    <w:rsid w:val="006C4C30"/>
    <w:rsid w:val="006D1179"/>
    <w:rsid w:val="006D464E"/>
    <w:rsid w:val="006E54A1"/>
    <w:rsid w:val="006E64BC"/>
    <w:rsid w:val="006F3639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C0917"/>
    <w:rsid w:val="007D784C"/>
    <w:rsid w:val="007F0E40"/>
    <w:rsid w:val="007F27B7"/>
    <w:rsid w:val="007F3ADA"/>
    <w:rsid w:val="00810D2F"/>
    <w:rsid w:val="00816C04"/>
    <w:rsid w:val="008201DC"/>
    <w:rsid w:val="00842F1D"/>
    <w:rsid w:val="00852A1C"/>
    <w:rsid w:val="0086134F"/>
    <w:rsid w:val="00862A7A"/>
    <w:rsid w:val="00867434"/>
    <w:rsid w:val="00887265"/>
    <w:rsid w:val="0089018F"/>
    <w:rsid w:val="008944EB"/>
    <w:rsid w:val="008976CE"/>
    <w:rsid w:val="008C0189"/>
    <w:rsid w:val="008E5808"/>
    <w:rsid w:val="008F431E"/>
    <w:rsid w:val="00900368"/>
    <w:rsid w:val="00912382"/>
    <w:rsid w:val="009179DB"/>
    <w:rsid w:val="009232AC"/>
    <w:rsid w:val="009236CD"/>
    <w:rsid w:val="00951DFC"/>
    <w:rsid w:val="00964110"/>
    <w:rsid w:val="0096701E"/>
    <w:rsid w:val="00981D0E"/>
    <w:rsid w:val="00985050"/>
    <w:rsid w:val="009A0969"/>
    <w:rsid w:val="009A0CE4"/>
    <w:rsid w:val="009A1A4F"/>
    <w:rsid w:val="009B7417"/>
    <w:rsid w:val="009E100C"/>
    <w:rsid w:val="009E7F15"/>
    <w:rsid w:val="009F3A13"/>
    <w:rsid w:val="009F4D83"/>
    <w:rsid w:val="00A01CB9"/>
    <w:rsid w:val="00A0276A"/>
    <w:rsid w:val="00A04ACA"/>
    <w:rsid w:val="00A10243"/>
    <w:rsid w:val="00A246D3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3688"/>
    <w:rsid w:val="00B5566D"/>
    <w:rsid w:val="00B627FA"/>
    <w:rsid w:val="00B91403"/>
    <w:rsid w:val="00B923C5"/>
    <w:rsid w:val="00BA0A47"/>
    <w:rsid w:val="00BB5ADC"/>
    <w:rsid w:val="00BB6208"/>
    <w:rsid w:val="00BB7B68"/>
    <w:rsid w:val="00BC6D71"/>
    <w:rsid w:val="00BE1387"/>
    <w:rsid w:val="00BE6363"/>
    <w:rsid w:val="00C34FDE"/>
    <w:rsid w:val="00C4073B"/>
    <w:rsid w:val="00C41C81"/>
    <w:rsid w:val="00C46D93"/>
    <w:rsid w:val="00C66C9C"/>
    <w:rsid w:val="00C7549A"/>
    <w:rsid w:val="00C86FF0"/>
    <w:rsid w:val="00C9082C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906"/>
    <w:rsid w:val="00D67F68"/>
    <w:rsid w:val="00D71EE5"/>
    <w:rsid w:val="00D877E8"/>
    <w:rsid w:val="00D90E64"/>
    <w:rsid w:val="00D96F9C"/>
    <w:rsid w:val="00DA099D"/>
    <w:rsid w:val="00DA4FF7"/>
    <w:rsid w:val="00DC7278"/>
    <w:rsid w:val="00DC786E"/>
    <w:rsid w:val="00DC7A2B"/>
    <w:rsid w:val="00DC7F6F"/>
    <w:rsid w:val="00DD03EA"/>
    <w:rsid w:val="00DF2FA5"/>
    <w:rsid w:val="00E01F5D"/>
    <w:rsid w:val="00E044C3"/>
    <w:rsid w:val="00E54AE5"/>
    <w:rsid w:val="00E55D57"/>
    <w:rsid w:val="00E57331"/>
    <w:rsid w:val="00E61604"/>
    <w:rsid w:val="00E61ACA"/>
    <w:rsid w:val="00E82C99"/>
    <w:rsid w:val="00E83270"/>
    <w:rsid w:val="00E934CC"/>
    <w:rsid w:val="00E96567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1C43"/>
    <w:rsid w:val="00F122B8"/>
    <w:rsid w:val="00F21D7A"/>
    <w:rsid w:val="00F23D99"/>
    <w:rsid w:val="00F245AC"/>
    <w:rsid w:val="00F4255B"/>
    <w:rsid w:val="00F533E1"/>
    <w:rsid w:val="00F573FB"/>
    <w:rsid w:val="00F6730E"/>
    <w:rsid w:val="00F759D8"/>
    <w:rsid w:val="00F77DBD"/>
    <w:rsid w:val="00F861EB"/>
    <w:rsid w:val="00F91B19"/>
    <w:rsid w:val="00F95922"/>
    <w:rsid w:val="00FA55FA"/>
    <w:rsid w:val="00FB312C"/>
    <w:rsid w:val="00FB4572"/>
    <w:rsid w:val="00FC362F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D:\Downloads\Firefox\relat&#243;riointercalar3183132466V3_review_AF.docx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keil.com/dd/docs/datashts/philips/user_manual_lpc2119_2129_2194_2292_229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file:///D:\Downloads\Firefox\relat&#243;riointercalar3183132466V3_review_AF.docx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arm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wnloads\Firefox\relat&#243;riointercalar3183132466V3_review_AF.doc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yperlink" Target="http://www.eetimes.com/design/embedded/4025660/Detecting-CTCSS-tones-" TargetMode="External"/><Relationship Id="rId10" Type="http://schemas.openxmlformats.org/officeDocument/2006/relationships/hyperlink" Target="file:///D:\Downloads\Firefox\relat&#243;riointercalar3183132466V3_review_AF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D:\Downloads\Firefox\relat&#243;riointercalar3183132466V3_review_AF.docx" TargetMode="External"/><Relationship Id="rId14" Type="http://schemas.openxmlformats.org/officeDocument/2006/relationships/hyperlink" Target="file:///D:\Downloads\Firefox\relat&#243;riointercalar3183132466V3_review_AF.docx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www.eetimes.com/design/embedded/4024443/The-Goertzel-Algorith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APA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7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5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Kei11</b:Tag>
    <b:SourceType>InternetSite</b:SourceType>
    <b:Guid>{008F0E80-1164-4EAE-A408-6BC5A0D2B389}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4</b:MonthAccessed>
    <b:DayAccessed>28</b:DayAccessed>
    <b:RefOrder>3</b:RefOrder>
  </b:Source>
  <b:Source>
    <b:Tag>ARM11</b:Tag>
    <b:SourceType>InternetSite</b:SourceType>
    <b:Guid>{38C2D503-E8BB-4DDC-84AB-E109A30E0BD7}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4</b:MonthAccessed>
    <b:DayAccessed>28</b:DayAccessed>
    <b:RefOrder>1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</b:Sources>
</file>

<file path=customXml/itemProps1.xml><?xml version="1.0" encoding="utf-8"?>
<ds:datastoreItem xmlns:ds="http://schemas.openxmlformats.org/officeDocument/2006/customXml" ds:itemID="{E5FB4BFA-AC82-4838-9DB7-4E828C58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4709</Words>
  <Characters>25432</Characters>
  <Application>Microsoft Office Word</Application>
  <DocSecurity>0</DocSecurity>
  <Lines>211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</cp:revision>
  <dcterms:created xsi:type="dcterms:W3CDTF">2011-04-30T15:19:00Z</dcterms:created>
  <dcterms:modified xsi:type="dcterms:W3CDTF">2011-04-30T15:19:00Z</dcterms:modified>
</cp:coreProperties>
</file>